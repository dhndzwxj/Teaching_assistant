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4B382" w14:textId="77777777" w:rsidR="00254192" w:rsidRDefault="00AA07FA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5DE7595E" w14:textId="77777777" w:rsidR="00254192" w:rsidRDefault="00254192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254192" w:rsidRPr="0099134E" w14:paraId="6A55441C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0F5C4E82" w14:textId="77777777" w:rsidR="00254192" w:rsidRPr="0099134E" w:rsidRDefault="00AA07FA">
            <w:pPr>
              <w:jc w:val="center"/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14:paraId="633C7F28" w14:textId="1C1E8B2F" w:rsidR="00254192" w:rsidRPr="0099134E" w:rsidRDefault="00D34A82" w:rsidP="00AA07FA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>
              <w:rPr>
                <w:rFonts w:ascii="Songti SC Regular" w:eastAsia="Songti SC Regular" w:hAnsi="Songti SC Regular"/>
                <w:sz w:val="24"/>
                <w:szCs w:val="24"/>
              </w:rPr>
              <w:t>71040263</w:t>
            </w:r>
          </w:p>
        </w:tc>
        <w:tc>
          <w:tcPr>
            <w:tcW w:w="1427" w:type="dxa"/>
            <w:gridSpan w:val="2"/>
            <w:vAlign w:val="center"/>
          </w:tcPr>
          <w:p w14:paraId="22E708A2" w14:textId="77777777" w:rsidR="00254192" w:rsidRPr="0099134E" w:rsidRDefault="00AA07FA">
            <w:pPr>
              <w:jc w:val="center"/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14:paraId="1443064C" w14:textId="77777777" w:rsidR="00254192" w:rsidRPr="0099134E" w:rsidRDefault="003666CF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王伊颜</w:t>
            </w:r>
          </w:p>
        </w:tc>
      </w:tr>
      <w:tr w:rsidR="00254192" w:rsidRPr="0099134E" w14:paraId="4ACBAC96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6422D058" w14:textId="77777777" w:rsidR="00254192" w:rsidRPr="0099134E" w:rsidRDefault="00AA07FA">
            <w:pPr>
              <w:jc w:val="center"/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14:paraId="269FA892" w14:textId="77777777" w:rsidR="00254192" w:rsidRPr="0099134E" w:rsidRDefault="00AA07FA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99134E">
              <w:rPr>
                <w:rFonts w:ascii="Songti SC Regular" w:eastAsia="Songti SC Regular" w:hAnsi="Songti SC Regular"/>
                <w:sz w:val="24"/>
                <w:szCs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 w14:paraId="5612B265" w14:textId="77777777" w:rsidR="00254192" w:rsidRPr="0099134E" w:rsidRDefault="00AA07FA">
            <w:pPr>
              <w:jc w:val="center"/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 w14:paraId="26529FDD" w14:textId="77777777" w:rsidR="00254192" w:rsidRPr="0099134E" w:rsidRDefault="003666CF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网络</w:t>
            </w:r>
            <w:r w:rsidR="00AA07FA" w:rsidRPr="0099134E">
              <w:rPr>
                <w:rFonts w:ascii="Songti SC Regular" w:eastAsia="Songti SC Regular" w:hAnsi="Songti SC Regular"/>
                <w:sz w:val="24"/>
                <w:szCs w:val="24"/>
              </w:rPr>
              <w:t>经济学</w:t>
            </w:r>
          </w:p>
        </w:tc>
      </w:tr>
      <w:tr w:rsidR="00254192" w:rsidRPr="0099134E" w14:paraId="2F177614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02A8E564" w14:textId="77777777" w:rsidR="00254192" w:rsidRPr="0099134E" w:rsidRDefault="00AA07FA">
            <w:pPr>
              <w:jc w:val="center"/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14:paraId="2474DA36" w14:textId="2CC27766" w:rsidR="00254192" w:rsidRPr="0099134E" w:rsidRDefault="00AA07FA" w:rsidP="00AA07FA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99134E">
              <w:rPr>
                <w:rFonts w:ascii="Songti SC Regular" w:eastAsia="Songti SC Regular" w:hAnsi="Songti SC Regular"/>
                <w:sz w:val="24"/>
                <w:szCs w:val="24"/>
              </w:rPr>
              <w:t>13</w:t>
            </w:r>
            <w:r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811763389</w:t>
            </w:r>
          </w:p>
        </w:tc>
        <w:tc>
          <w:tcPr>
            <w:tcW w:w="1427" w:type="dxa"/>
            <w:gridSpan w:val="2"/>
            <w:vAlign w:val="center"/>
          </w:tcPr>
          <w:p w14:paraId="31E41BE4" w14:textId="77777777" w:rsidR="00254192" w:rsidRPr="0099134E" w:rsidRDefault="00AA07FA">
            <w:pPr>
              <w:jc w:val="center"/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14:paraId="170ED53E" w14:textId="0F57909A" w:rsidR="00254192" w:rsidRPr="0099134E" w:rsidRDefault="00AA07FA" w:rsidP="00AA07FA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530190249</w:t>
            </w:r>
            <w:r w:rsidRPr="0099134E">
              <w:rPr>
                <w:rFonts w:ascii="Songti SC Regular" w:eastAsia="Songti SC Regular" w:hAnsi="Songti SC Regular"/>
                <w:sz w:val="24"/>
                <w:szCs w:val="24"/>
              </w:rPr>
              <w:t>@</w:t>
            </w:r>
            <w:r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qq</w:t>
            </w:r>
            <w:r w:rsidRPr="0099134E">
              <w:rPr>
                <w:rFonts w:ascii="Songti SC Regular" w:eastAsia="Songti SC Regular" w:hAnsi="Songti SC Regular"/>
                <w:sz w:val="24"/>
                <w:szCs w:val="24"/>
              </w:rPr>
              <w:t>.com</w:t>
            </w:r>
          </w:p>
        </w:tc>
      </w:tr>
      <w:tr w:rsidR="00254192" w:rsidRPr="0099134E" w14:paraId="4CCB6730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3219ACD7" w14:textId="77777777" w:rsidR="00254192" w:rsidRPr="0099134E" w:rsidRDefault="00AA07FA">
            <w:pPr>
              <w:jc w:val="center"/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14:paraId="1E088A33" w14:textId="398D54E3" w:rsidR="00254192" w:rsidRPr="0099134E" w:rsidRDefault="0095140E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北京航空航天</w:t>
            </w:r>
            <w:r w:rsidR="00AA07FA" w:rsidRPr="0099134E">
              <w:rPr>
                <w:rFonts w:ascii="Songti SC Regular" w:eastAsia="Songti SC Regular" w:hAnsi="Songti SC Regular"/>
                <w:sz w:val="24"/>
                <w:szCs w:val="24"/>
              </w:rPr>
              <w:t>大学</w:t>
            </w:r>
          </w:p>
        </w:tc>
        <w:tc>
          <w:tcPr>
            <w:tcW w:w="1427" w:type="dxa"/>
            <w:gridSpan w:val="2"/>
            <w:vAlign w:val="center"/>
          </w:tcPr>
          <w:p w14:paraId="48AA950D" w14:textId="77777777" w:rsidR="00254192" w:rsidRPr="0099134E" w:rsidRDefault="00AA07FA">
            <w:pPr>
              <w:jc w:val="center"/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14:paraId="5324FB59" w14:textId="0B2EAF8A" w:rsidR="00254192" w:rsidRPr="0099134E" w:rsidRDefault="0095140E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新媒体艺术设计</w:t>
            </w:r>
          </w:p>
        </w:tc>
      </w:tr>
      <w:tr w:rsidR="00254192" w:rsidRPr="0099134E" w14:paraId="6E2D57BA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32427ED2" w14:textId="77777777" w:rsidR="00254192" w:rsidRPr="0099134E" w:rsidRDefault="00AA07FA">
            <w:pPr>
              <w:jc w:val="center"/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14:paraId="3C0804B9" w14:textId="2515E9EA" w:rsidR="00254192" w:rsidRPr="0099134E" w:rsidRDefault="0095140E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北京中网易企秀科技有限公司</w:t>
            </w:r>
          </w:p>
        </w:tc>
        <w:tc>
          <w:tcPr>
            <w:tcW w:w="1427" w:type="dxa"/>
            <w:gridSpan w:val="2"/>
            <w:vAlign w:val="center"/>
          </w:tcPr>
          <w:p w14:paraId="1AA9FD28" w14:textId="77777777" w:rsidR="00254192" w:rsidRPr="0099134E" w:rsidRDefault="00AA07FA">
            <w:pPr>
              <w:jc w:val="center"/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 xml:space="preserve">职 </w:t>
            </w:r>
            <w:r w:rsidRPr="0099134E">
              <w:rPr>
                <w:rFonts w:ascii="Songti SC Regular" w:eastAsia="Songti SC Regular" w:hAnsi="Songti SC Regular"/>
                <w:sz w:val="24"/>
                <w:szCs w:val="24"/>
              </w:rPr>
              <w:t xml:space="preserve"> </w:t>
            </w:r>
            <w:r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 w14:paraId="0661BA1B" w14:textId="50FA710C" w:rsidR="00254192" w:rsidRPr="0099134E" w:rsidRDefault="0095140E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副总裁</w:t>
            </w:r>
            <w:r w:rsidR="00167C06"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兼合伙人</w:t>
            </w:r>
          </w:p>
        </w:tc>
      </w:tr>
      <w:tr w:rsidR="00254192" w:rsidRPr="0099134E" w14:paraId="3FFA4B9E" w14:textId="77777777">
        <w:trPr>
          <w:trHeight w:val="3948"/>
          <w:jc w:val="center"/>
        </w:trPr>
        <w:tc>
          <w:tcPr>
            <w:tcW w:w="2361" w:type="dxa"/>
            <w:vAlign w:val="center"/>
          </w:tcPr>
          <w:p w14:paraId="5C8B6411" w14:textId="77777777" w:rsidR="00254192" w:rsidRPr="0099134E" w:rsidRDefault="00AA07FA">
            <w:pPr>
              <w:jc w:val="center"/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个人简介和</w:t>
            </w:r>
          </w:p>
          <w:p w14:paraId="6A8AD6C9" w14:textId="77777777" w:rsidR="00254192" w:rsidRPr="0099134E" w:rsidRDefault="00AA07FA">
            <w:pPr>
              <w:jc w:val="center"/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14:paraId="3BBA5E71" w14:textId="020A4803" w:rsidR="00167C06" w:rsidRPr="0099134E" w:rsidRDefault="00167C06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【个人简介】</w:t>
            </w:r>
          </w:p>
          <w:p w14:paraId="6B5ECB76" w14:textId="19DB3BC1" w:rsidR="00254192" w:rsidRPr="0099134E" w:rsidRDefault="0099134E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>
              <w:rPr>
                <w:rFonts w:ascii="Songti SC Regular" w:eastAsia="Songti SC Regular" w:hAnsi="Songti SC Regular" w:hint="eastAsia"/>
                <w:sz w:val="24"/>
                <w:szCs w:val="24"/>
              </w:rPr>
              <w:t xml:space="preserve">    </w:t>
            </w:r>
            <w:r w:rsidR="00AA07FA" w:rsidRPr="0099134E">
              <w:rPr>
                <w:rFonts w:ascii="Songti SC Regular" w:eastAsia="Songti SC Regular" w:hAnsi="Songti SC Regular"/>
                <w:sz w:val="24"/>
                <w:szCs w:val="24"/>
              </w:rPr>
              <w:t>本人</w:t>
            </w:r>
            <w:r w:rsidR="00F764D8"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王伊颜</w:t>
            </w:r>
            <w:r w:rsidR="00AA07FA" w:rsidRPr="0099134E">
              <w:rPr>
                <w:rFonts w:ascii="Songti SC Regular" w:eastAsia="Songti SC Regular" w:hAnsi="Songti SC Regular"/>
                <w:sz w:val="24"/>
                <w:szCs w:val="24"/>
              </w:rPr>
              <w:t>，</w:t>
            </w:r>
            <w:r w:rsidR="00F764D8" w:rsidRPr="0099134E">
              <w:rPr>
                <w:rFonts w:ascii="Songti SC Regular" w:eastAsia="Songti SC Regular" w:hAnsi="Songti SC Regular"/>
                <w:sz w:val="24"/>
                <w:szCs w:val="24"/>
              </w:rPr>
              <w:t>19</w:t>
            </w:r>
            <w:r w:rsidR="00F764D8"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84年</w:t>
            </w:r>
            <w:r w:rsidR="00F764D8" w:rsidRPr="0099134E">
              <w:rPr>
                <w:rFonts w:ascii="Songti SC Regular" w:eastAsia="Songti SC Regular" w:hAnsi="Songti SC Regular"/>
                <w:sz w:val="24"/>
                <w:szCs w:val="24"/>
              </w:rPr>
              <w:t>出生，籍贯</w:t>
            </w:r>
            <w:r w:rsidR="00F764D8"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湖南</w:t>
            </w:r>
            <w:r w:rsidR="00AA07FA" w:rsidRPr="0099134E">
              <w:rPr>
                <w:rFonts w:ascii="Songti SC Regular" w:eastAsia="Songti SC Regular" w:hAnsi="Songti SC Regular"/>
                <w:sz w:val="24"/>
                <w:szCs w:val="24"/>
              </w:rPr>
              <w:t>，</w:t>
            </w:r>
            <w:r w:rsidR="00F764D8" w:rsidRPr="0099134E">
              <w:rPr>
                <w:rFonts w:ascii="Songti SC Regular" w:eastAsia="Songti SC Regular" w:hAnsi="Songti SC Regular"/>
                <w:sz w:val="24"/>
                <w:szCs w:val="24"/>
              </w:rPr>
              <w:t>200</w:t>
            </w:r>
            <w:r w:rsidR="00F764D8"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3</w:t>
            </w:r>
            <w:r w:rsidR="00F764D8" w:rsidRPr="0099134E">
              <w:rPr>
                <w:rFonts w:ascii="Songti SC Regular" w:eastAsia="Songti SC Regular" w:hAnsi="Songti SC Regular"/>
                <w:sz w:val="24"/>
                <w:szCs w:val="24"/>
              </w:rPr>
              <w:t>-20</w:t>
            </w:r>
            <w:r w:rsidR="00F764D8"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07</w:t>
            </w:r>
            <w:r w:rsidR="00AA07FA" w:rsidRPr="0099134E">
              <w:rPr>
                <w:rFonts w:ascii="Songti SC Regular" w:eastAsia="Songti SC Regular" w:hAnsi="Songti SC Regular"/>
                <w:sz w:val="24"/>
                <w:szCs w:val="24"/>
              </w:rPr>
              <w:t>年就读于</w:t>
            </w:r>
            <w:r w:rsidR="00F764D8"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北京航空航天</w:t>
            </w:r>
            <w:r w:rsidR="00AA07FA" w:rsidRPr="0099134E">
              <w:rPr>
                <w:rFonts w:ascii="Songti SC Regular" w:eastAsia="Songti SC Regular" w:hAnsi="Songti SC Regular"/>
                <w:sz w:val="24"/>
                <w:szCs w:val="24"/>
              </w:rPr>
              <w:t>大学</w:t>
            </w:r>
            <w:r w:rsidR="00F764D8"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计算机学院新媒体艺术设计系</w:t>
            </w:r>
            <w:r w:rsidR="00AA07FA" w:rsidRPr="0099134E">
              <w:rPr>
                <w:rFonts w:ascii="Songti SC Regular" w:eastAsia="Songti SC Regular" w:hAnsi="Songti SC Regular"/>
                <w:sz w:val="24"/>
                <w:szCs w:val="24"/>
              </w:rPr>
              <w:t>。</w:t>
            </w:r>
          </w:p>
          <w:p w14:paraId="5F795036" w14:textId="52716930" w:rsidR="00167C06" w:rsidRPr="0099134E" w:rsidRDefault="00167C06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【工作经历】</w:t>
            </w:r>
          </w:p>
          <w:p w14:paraId="64E6B4A9" w14:textId="06DE5122" w:rsidR="00167C06" w:rsidRPr="0099134E" w:rsidRDefault="0099134E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>
              <w:rPr>
                <w:rFonts w:ascii="Songti SC Regular" w:eastAsia="Songti SC Regular" w:hAnsi="Songti SC Regular" w:hint="eastAsia"/>
                <w:sz w:val="24"/>
                <w:szCs w:val="24"/>
              </w:rPr>
              <w:t xml:space="preserve">    </w:t>
            </w:r>
            <w:r w:rsidR="00167C06" w:rsidRPr="0099134E">
              <w:rPr>
                <w:rFonts w:ascii="Songti SC Regular" w:eastAsia="Songti SC Regular" w:hAnsi="Songti SC Regular"/>
                <w:sz w:val="24"/>
                <w:szCs w:val="24"/>
              </w:rPr>
              <w:t>201</w:t>
            </w:r>
            <w:r w:rsidR="00167C06"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5</w:t>
            </w:r>
            <w:r w:rsidR="00167C06" w:rsidRPr="0099134E">
              <w:rPr>
                <w:rFonts w:ascii="Songti SC Regular" w:eastAsia="Songti SC Regular" w:hAnsi="Songti SC Regular"/>
                <w:sz w:val="24"/>
                <w:szCs w:val="24"/>
              </w:rPr>
              <w:t>年</w:t>
            </w:r>
            <w:r w:rsidR="00167C06"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11</w:t>
            </w:r>
            <w:r w:rsidR="00167C06" w:rsidRPr="0099134E">
              <w:rPr>
                <w:rFonts w:ascii="Songti SC Regular" w:eastAsia="Songti SC Regular" w:hAnsi="Songti SC Regular"/>
                <w:sz w:val="24"/>
                <w:szCs w:val="24"/>
              </w:rPr>
              <w:t>月-至今，就职于</w:t>
            </w:r>
            <w:r w:rsidR="00167C06"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北京中网易企秀科技有限公司，先后担任高级品牌市场经理、产品线总监、商业化中心高级总监、商业化副总裁兼公司合伙人</w:t>
            </w:r>
            <w:r w:rsidR="00167C06" w:rsidRPr="0099134E">
              <w:rPr>
                <w:rFonts w:ascii="Songti SC Regular" w:eastAsia="Songti SC Regular" w:hAnsi="Songti SC Regular"/>
                <w:sz w:val="24"/>
                <w:szCs w:val="24"/>
              </w:rPr>
              <w:t>。</w:t>
            </w:r>
          </w:p>
          <w:p w14:paraId="0F2CD0A6" w14:textId="7F16B750" w:rsidR="00337AE9" w:rsidRPr="0099134E" w:rsidRDefault="0099134E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>
              <w:rPr>
                <w:rFonts w:ascii="Songti SC Regular" w:eastAsia="Songti SC Regular" w:hAnsi="Songti SC Regular" w:hint="eastAsia"/>
                <w:sz w:val="24"/>
                <w:szCs w:val="24"/>
              </w:rPr>
              <w:t xml:space="preserve">    </w:t>
            </w:r>
            <w:r w:rsidR="00167C06"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北京中网易企秀科技有限公司</w:t>
            </w:r>
            <w:r w:rsidR="00910D90"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为国家高新技术企业，</w:t>
            </w:r>
            <w:r w:rsidR="00167C06"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创立于2015年，</w:t>
            </w:r>
            <w:r w:rsidR="002B46B6"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创建至今拥有5000万注册用户，为全国百强、全球千强网站（</w:t>
            </w:r>
            <w:proofErr w:type="spellStart"/>
            <w:r w:rsidR="002B46B6" w:rsidRPr="0099134E">
              <w:rPr>
                <w:rFonts w:ascii="Songti SC Regular" w:eastAsia="Songti SC Regular" w:hAnsi="Songti SC Regular"/>
                <w:sz w:val="24"/>
                <w:szCs w:val="24"/>
              </w:rPr>
              <w:t>A</w:t>
            </w:r>
            <w:r w:rsidR="002B46B6"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l</w:t>
            </w:r>
            <w:r w:rsidR="002B46B6" w:rsidRPr="0099134E">
              <w:rPr>
                <w:rFonts w:ascii="Songti SC Regular" w:eastAsia="Songti SC Regular" w:hAnsi="Songti SC Regular"/>
                <w:sz w:val="24"/>
                <w:szCs w:val="24"/>
              </w:rPr>
              <w:t>exa</w:t>
            </w:r>
            <w:proofErr w:type="spellEnd"/>
            <w:r w:rsidR="002B46B6"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排名），</w:t>
            </w:r>
            <w:r w:rsidR="002B46B6" w:rsidRPr="002B46B6">
              <w:rPr>
                <w:rFonts w:ascii="Songti SC Regular" w:eastAsia="Songti SC Regular" w:hAnsi="Songti SC Regular" w:hint="eastAsia"/>
                <w:sz w:val="24"/>
                <w:szCs w:val="24"/>
              </w:rPr>
              <w:t>于2018年获得1.2亿人民币</w:t>
            </w:r>
            <w:r w:rsidR="002B46B6" w:rsidRPr="002B46B6">
              <w:rPr>
                <w:rFonts w:ascii="Songti SC Regular" w:eastAsia="Songti SC Regular" w:hAnsi="Songti SC Regular"/>
                <w:sz w:val="24"/>
                <w:szCs w:val="24"/>
              </w:rPr>
              <w:t>B+</w:t>
            </w:r>
            <w:r w:rsidR="002B46B6" w:rsidRPr="002B46B6">
              <w:rPr>
                <w:rFonts w:ascii="Songti SC Regular" w:eastAsia="Songti SC Regular" w:hAnsi="Songti SC Regular" w:hint="eastAsia"/>
                <w:sz w:val="24"/>
                <w:szCs w:val="24"/>
              </w:rPr>
              <w:t>轮融资。</w:t>
            </w:r>
            <w:r w:rsidR="00167C06" w:rsidRPr="002B46B6">
              <w:rPr>
                <w:rFonts w:ascii="Songti SC Regular" w:eastAsia="Songti SC Regular" w:hAnsi="Songti SC Regular" w:hint="eastAsia"/>
                <w:sz w:val="24"/>
                <w:szCs w:val="24"/>
              </w:rPr>
              <w:t>主要产品为在线创意设计平台“易企秀”</w:t>
            </w:r>
            <w:r w:rsidR="002B46B6" w:rsidRPr="002B46B6">
              <w:rPr>
                <w:rFonts w:ascii="Songti SC Regular" w:eastAsia="Songti SC Regular" w:hAnsi="Songti SC Regular" w:hint="eastAsia"/>
                <w:sz w:val="24"/>
                <w:szCs w:val="24"/>
              </w:rPr>
              <w:t>，</w:t>
            </w:r>
            <w:r w:rsidR="00167C06" w:rsidRPr="002B46B6">
              <w:rPr>
                <w:rFonts w:ascii="Songti SC Regular" w:eastAsia="Songti SC Regular" w:hAnsi="Songti SC Regular" w:hint="eastAsia"/>
                <w:sz w:val="24"/>
                <w:szCs w:val="24"/>
              </w:rPr>
              <w:t>面对企业和个人提供简单快捷的创意设计工具及</w:t>
            </w:r>
            <w:r w:rsidR="006D7F66" w:rsidRPr="002B46B6">
              <w:rPr>
                <w:rFonts w:ascii="Songti SC Regular" w:eastAsia="Songti SC Regular" w:hAnsi="Songti SC Regular" w:hint="eastAsia"/>
                <w:sz w:val="24"/>
                <w:szCs w:val="24"/>
              </w:rPr>
              <w:t>设计</w:t>
            </w:r>
            <w:r w:rsidR="00167C06" w:rsidRPr="002B46B6">
              <w:rPr>
                <w:rFonts w:ascii="Songti SC Regular" w:eastAsia="Songti SC Regular" w:hAnsi="Songti SC Regular" w:hint="eastAsia"/>
                <w:sz w:val="24"/>
                <w:szCs w:val="24"/>
              </w:rPr>
              <w:t>模板</w:t>
            </w:r>
            <w:r w:rsidR="006D7F66"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，涵盖</w:t>
            </w:r>
            <w:r w:rsidR="006D7F66" w:rsidRPr="0099134E">
              <w:rPr>
                <w:rFonts w:ascii="Songti SC Regular" w:eastAsia="Songti SC Regular" w:hAnsi="Songti SC Regular"/>
                <w:sz w:val="24"/>
                <w:szCs w:val="24"/>
              </w:rPr>
              <w:t>H5</w:t>
            </w:r>
            <w:r w:rsidR="006D7F66"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、平面、表单、视频、互动游戏等</w:t>
            </w:r>
            <w:r w:rsidR="00167C06"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。</w:t>
            </w:r>
          </w:p>
          <w:p w14:paraId="13BA733E" w14:textId="63372FA6" w:rsidR="005127CB" w:rsidRPr="0099134E" w:rsidRDefault="0099134E" w:rsidP="005127CB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>
              <w:rPr>
                <w:rFonts w:ascii="Songti SC Regular" w:eastAsia="Songti SC Regular" w:hAnsi="Songti SC Regular" w:hint="eastAsia"/>
                <w:sz w:val="24"/>
                <w:szCs w:val="24"/>
              </w:rPr>
              <w:t xml:space="preserve">    </w:t>
            </w:r>
            <w:r w:rsidR="00AA07FA" w:rsidRPr="0099134E">
              <w:rPr>
                <w:rFonts w:ascii="Songti SC Regular" w:eastAsia="Songti SC Regular" w:hAnsi="Songti SC Regular"/>
                <w:sz w:val="24"/>
                <w:szCs w:val="24"/>
              </w:rPr>
              <w:t>200</w:t>
            </w:r>
            <w:r w:rsidR="00F837BD"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6</w:t>
            </w:r>
            <w:r w:rsidR="00AA07FA" w:rsidRPr="0099134E">
              <w:rPr>
                <w:rFonts w:ascii="Songti SC Regular" w:eastAsia="Songti SC Regular" w:hAnsi="Songti SC Regular"/>
                <w:sz w:val="24"/>
                <w:szCs w:val="24"/>
              </w:rPr>
              <w:t>年</w:t>
            </w:r>
            <w:r w:rsidR="00F837BD"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11</w:t>
            </w:r>
            <w:r w:rsidR="00AA07FA" w:rsidRPr="0099134E">
              <w:rPr>
                <w:rFonts w:ascii="Songti SC Regular" w:eastAsia="Songti SC Regular" w:hAnsi="Songti SC Regular"/>
                <w:sz w:val="24"/>
                <w:szCs w:val="24"/>
              </w:rPr>
              <w:t>月-201</w:t>
            </w:r>
            <w:r w:rsidR="00F837BD"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4</w:t>
            </w:r>
            <w:r w:rsidR="00AA07FA" w:rsidRPr="0099134E">
              <w:rPr>
                <w:rFonts w:ascii="Songti SC Regular" w:eastAsia="Songti SC Regular" w:hAnsi="Songti SC Regular"/>
                <w:sz w:val="24"/>
                <w:szCs w:val="24"/>
              </w:rPr>
              <w:t>年</w:t>
            </w:r>
            <w:r w:rsidR="00F837BD"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11</w:t>
            </w:r>
            <w:r w:rsidR="00AA07FA" w:rsidRPr="0099134E">
              <w:rPr>
                <w:rFonts w:ascii="Songti SC Regular" w:eastAsia="Songti SC Regular" w:hAnsi="Songti SC Regular"/>
                <w:sz w:val="24"/>
                <w:szCs w:val="24"/>
              </w:rPr>
              <w:t>月</w:t>
            </w:r>
            <w:r w:rsidR="005127CB"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创办北京名宴商贸科技有限公司，</w:t>
            </w:r>
            <w:r w:rsidR="005127CB"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lastRenderedPageBreak/>
              <w:t>担任总经理</w:t>
            </w:r>
            <w:r>
              <w:rPr>
                <w:rFonts w:ascii="Songti SC Regular" w:eastAsia="Songti SC Regular" w:hAnsi="Songti SC Regular" w:hint="eastAsia"/>
                <w:sz w:val="24"/>
                <w:szCs w:val="24"/>
              </w:rPr>
              <w:t>。</w:t>
            </w:r>
          </w:p>
          <w:p w14:paraId="2EB06408" w14:textId="7C6AF163" w:rsidR="00254192" w:rsidRPr="0099134E" w:rsidRDefault="0099134E" w:rsidP="0099134E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>
              <w:rPr>
                <w:rFonts w:ascii="Songti SC Regular" w:eastAsia="Songti SC Regular" w:hAnsi="Songti SC Regular" w:hint="eastAsia"/>
                <w:sz w:val="24"/>
                <w:szCs w:val="24"/>
              </w:rPr>
              <w:t xml:space="preserve">    </w:t>
            </w:r>
            <w:r w:rsidR="00167C06"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名宴婚纱礼服</w:t>
            </w:r>
            <w:r w:rsidR="00167C06" w:rsidRPr="0099134E">
              <w:rPr>
                <w:rFonts w:ascii="Songti SC Regular" w:eastAsia="Songti SC Regular" w:hAnsi="Songti SC Regular"/>
                <w:sz w:val="24"/>
                <w:szCs w:val="24"/>
              </w:rPr>
              <w:t>曾于2013年获得CCTV-13新闻报道。品牌和网站雏形来自于</w:t>
            </w:r>
            <w:r>
              <w:rPr>
                <w:rFonts w:ascii="Songti SC Regular" w:eastAsia="Songti SC Regular" w:hAnsi="Songti SC Regular" w:hint="eastAsia"/>
                <w:sz w:val="24"/>
                <w:szCs w:val="24"/>
              </w:rPr>
              <w:t>创始人王伊颜的</w:t>
            </w:r>
            <w:r>
              <w:rPr>
                <w:rFonts w:ascii="Songti SC Regular" w:eastAsia="Songti SC Regular" w:hAnsi="Songti SC Regular"/>
                <w:sz w:val="24"/>
                <w:szCs w:val="24"/>
              </w:rPr>
              <w:t>本科毕业设计课题。</w:t>
            </w:r>
            <w:r>
              <w:rPr>
                <w:rFonts w:ascii="Songti SC Regular" w:eastAsia="Songti SC Regular" w:hAnsi="Songti SC Regular" w:hint="eastAsia"/>
                <w:sz w:val="24"/>
                <w:szCs w:val="24"/>
              </w:rPr>
              <w:t>主要产品和服务为婚纱、礼服、西服的设计和定制。</w:t>
            </w:r>
            <w:r w:rsidR="00167C06" w:rsidRPr="0099134E">
              <w:rPr>
                <w:rFonts w:ascii="Songti SC Regular" w:eastAsia="Songti SC Regular" w:hAnsi="Songti SC Regular"/>
                <w:sz w:val="24"/>
                <w:szCs w:val="24"/>
              </w:rPr>
              <w:t>在北京建外SOHO、天津凯旋门大厦开设线下门店</w:t>
            </w:r>
            <w:r>
              <w:rPr>
                <w:rFonts w:ascii="Songti SC Regular" w:eastAsia="Songti SC Regular" w:hAnsi="Songti SC Regular" w:hint="eastAsia"/>
                <w:sz w:val="24"/>
                <w:szCs w:val="24"/>
              </w:rPr>
              <w:t>，在</w:t>
            </w:r>
            <w:r>
              <w:rPr>
                <w:rFonts w:ascii="Songti SC Regular" w:eastAsia="Songti SC Regular" w:hAnsi="Songti SC Regular"/>
                <w:sz w:val="24"/>
                <w:szCs w:val="24"/>
              </w:rPr>
              <w:t>淘宝店</w:t>
            </w:r>
            <w:r>
              <w:rPr>
                <w:rFonts w:ascii="Songti SC Regular" w:eastAsia="Songti SC Regular" w:hAnsi="Songti SC Regular" w:hint="eastAsia"/>
                <w:sz w:val="24"/>
                <w:szCs w:val="24"/>
              </w:rPr>
              <w:t>设线上门店</w:t>
            </w:r>
            <w:r w:rsidR="00167C06" w:rsidRPr="0099134E">
              <w:rPr>
                <w:rFonts w:ascii="Songti SC Regular" w:eastAsia="Songti SC Regular" w:hAnsi="Songti SC Regular"/>
                <w:sz w:val="24"/>
                <w:szCs w:val="24"/>
              </w:rPr>
              <w:t>。2012年TBS东京电视台邀请名宴婚纱礼服赴日本录制《亚洲行业先锋》节目。柳岩、赵丽颖、张馨予、张馨艺、莫万丹、管彤、胡可等艺人皆穿着名宴礼服出席活动或参与大片拍摄。</w:t>
            </w:r>
          </w:p>
        </w:tc>
      </w:tr>
      <w:tr w:rsidR="00254192" w:rsidRPr="0099134E" w14:paraId="1637D14C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0033B588" w14:textId="77777777" w:rsidR="00254192" w:rsidRPr="0099134E" w:rsidRDefault="00AA07FA">
            <w:pPr>
              <w:jc w:val="center"/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lastRenderedPageBreak/>
              <w:t>科研成果</w:t>
            </w:r>
          </w:p>
        </w:tc>
        <w:tc>
          <w:tcPr>
            <w:tcW w:w="1083" w:type="dxa"/>
            <w:vAlign w:val="center"/>
          </w:tcPr>
          <w:p w14:paraId="5AC7E0AC" w14:textId="77777777" w:rsidR="00254192" w:rsidRPr="0099134E" w:rsidRDefault="00AA07FA">
            <w:pPr>
              <w:jc w:val="center"/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是否</w:t>
            </w:r>
          </w:p>
          <w:p w14:paraId="4102FE27" w14:textId="77777777" w:rsidR="00254192" w:rsidRPr="0099134E" w:rsidRDefault="00AA07FA">
            <w:pPr>
              <w:jc w:val="center"/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发表</w:t>
            </w:r>
          </w:p>
        </w:tc>
        <w:tc>
          <w:tcPr>
            <w:tcW w:w="1086" w:type="dxa"/>
            <w:vAlign w:val="center"/>
          </w:tcPr>
          <w:p w14:paraId="2ADCF3F6" w14:textId="77777777" w:rsidR="00254192" w:rsidRPr="0099134E" w:rsidRDefault="00AA07FA">
            <w:pPr>
              <w:jc w:val="center"/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填：是，</w:t>
            </w:r>
            <w:r w:rsidRPr="0099134E">
              <w:rPr>
                <w:rFonts w:ascii="Songti SC Regular" w:eastAsia="Songti SC Regular" w:hAnsi="Songti SC Regular" w:hint="eastAsia"/>
                <w:color w:val="FF0000"/>
                <w:sz w:val="24"/>
                <w:szCs w:val="24"/>
              </w:rPr>
              <w:t>否</w:t>
            </w:r>
          </w:p>
        </w:tc>
        <w:tc>
          <w:tcPr>
            <w:tcW w:w="1418" w:type="dxa"/>
            <w:gridSpan w:val="2"/>
            <w:vAlign w:val="center"/>
          </w:tcPr>
          <w:p w14:paraId="7987FD61" w14:textId="77777777" w:rsidR="00254192" w:rsidRPr="0099134E" w:rsidRDefault="00AA07FA">
            <w:pPr>
              <w:jc w:val="center"/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是否</w:t>
            </w:r>
          </w:p>
          <w:p w14:paraId="71106A58" w14:textId="77777777" w:rsidR="00254192" w:rsidRPr="0099134E" w:rsidRDefault="00AA07FA">
            <w:pPr>
              <w:jc w:val="center"/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14:paraId="1DCCB8C4" w14:textId="77777777" w:rsidR="00254192" w:rsidRPr="0099134E" w:rsidRDefault="00AA07FA">
            <w:pPr>
              <w:jc w:val="center"/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填：</w:t>
            </w:r>
            <w:r w:rsidRPr="0099134E">
              <w:rPr>
                <w:rFonts w:ascii="Songti SC Regular" w:eastAsia="Songti SC Regular" w:hAnsi="Songti SC Regular" w:hint="eastAsia"/>
                <w:color w:val="FF0000"/>
                <w:sz w:val="24"/>
                <w:szCs w:val="24"/>
              </w:rPr>
              <w:t>是</w:t>
            </w:r>
            <w:r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，否</w:t>
            </w:r>
          </w:p>
        </w:tc>
        <w:tc>
          <w:tcPr>
            <w:tcW w:w="992" w:type="dxa"/>
            <w:vAlign w:val="center"/>
          </w:tcPr>
          <w:p w14:paraId="51D9085A" w14:textId="77777777" w:rsidR="00254192" w:rsidRPr="0099134E" w:rsidRDefault="00AA07FA">
            <w:pPr>
              <w:jc w:val="center"/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发表</w:t>
            </w:r>
          </w:p>
          <w:p w14:paraId="0E2233AC" w14:textId="77777777" w:rsidR="00254192" w:rsidRPr="0099134E" w:rsidRDefault="00AA07FA">
            <w:pPr>
              <w:jc w:val="center"/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字数</w:t>
            </w:r>
          </w:p>
        </w:tc>
        <w:tc>
          <w:tcPr>
            <w:tcW w:w="1270" w:type="dxa"/>
            <w:vAlign w:val="center"/>
          </w:tcPr>
          <w:p w14:paraId="51251231" w14:textId="4735CC8A" w:rsidR="00254192" w:rsidRPr="0099134E" w:rsidRDefault="00977D4A">
            <w:pPr>
              <w:jc w:val="center"/>
              <w:rPr>
                <w:rFonts w:ascii="Songti SC Regular" w:eastAsia="Songti SC Regular" w:hAnsi="Songti SC Regular"/>
                <w:sz w:val="24"/>
                <w:szCs w:val="24"/>
              </w:rPr>
            </w:pPr>
            <w:r>
              <w:rPr>
                <w:rFonts w:ascii="Songti SC Regular" w:eastAsia="Songti SC Regular" w:hAnsi="Songti SC Regular" w:hint="eastAsia"/>
                <w:sz w:val="24"/>
                <w:szCs w:val="24"/>
              </w:rPr>
              <w:t>待定</w:t>
            </w:r>
          </w:p>
        </w:tc>
      </w:tr>
      <w:tr w:rsidR="00254192" w:rsidRPr="0099134E" w14:paraId="612E908D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76650EDF" w14:textId="77777777" w:rsidR="00254192" w:rsidRPr="0099134E" w:rsidRDefault="00AA07FA">
            <w:pPr>
              <w:jc w:val="center"/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14:paraId="1DF87F0B" w14:textId="412A8CAF" w:rsidR="00254192" w:rsidRPr="0099134E" w:rsidRDefault="00A7470D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待定</w:t>
            </w:r>
          </w:p>
        </w:tc>
      </w:tr>
      <w:tr w:rsidR="00254192" w:rsidRPr="0099134E" w14:paraId="44F3284E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526C5CF8" w14:textId="77777777" w:rsidR="00254192" w:rsidRPr="0099134E" w:rsidRDefault="00AA07FA">
            <w:pPr>
              <w:jc w:val="center"/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14:paraId="22377794" w14:textId="260C5C23" w:rsidR="00254192" w:rsidRPr="0099134E" w:rsidRDefault="00AA07FA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（刊物名称及刊号）</w:t>
            </w:r>
            <w:r w:rsidR="00A7470D"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待定</w:t>
            </w:r>
          </w:p>
        </w:tc>
      </w:tr>
      <w:tr w:rsidR="00254192" w:rsidRPr="0099134E" w14:paraId="5F15A974" w14:textId="77777777">
        <w:trPr>
          <w:trHeight w:val="3156"/>
          <w:jc w:val="center"/>
        </w:trPr>
        <w:tc>
          <w:tcPr>
            <w:tcW w:w="2361" w:type="dxa"/>
            <w:vAlign w:val="center"/>
          </w:tcPr>
          <w:p w14:paraId="3F5E1360" w14:textId="77777777" w:rsidR="00254192" w:rsidRPr="0099134E" w:rsidRDefault="00AA07FA">
            <w:pPr>
              <w:jc w:val="center"/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14:paraId="171A17F4" w14:textId="79DE2916" w:rsidR="00254192" w:rsidRPr="0099134E" w:rsidRDefault="00A7470D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待定</w:t>
            </w:r>
          </w:p>
        </w:tc>
      </w:tr>
    </w:tbl>
    <w:p w14:paraId="5D12C1B9" w14:textId="77777777" w:rsidR="00254192" w:rsidRPr="0099134E" w:rsidRDefault="00254192">
      <w:pPr>
        <w:rPr>
          <w:rFonts w:ascii="Songti SC Regular" w:eastAsia="Songti SC Regular" w:hAnsi="Songti SC Regular"/>
          <w:sz w:val="24"/>
          <w:szCs w:val="24"/>
        </w:rPr>
      </w:pP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6982"/>
      </w:tblGrid>
      <w:tr w:rsidR="00254192" w:rsidRPr="0099134E" w14:paraId="10BE5CF2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339EB657" w14:textId="77777777" w:rsidR="00254192" w:rsidRPr="0099134E" w:rsidRDefault="00AA07FA">
            <w:pPr>
              <w:jc w:val="center"/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拟定学位论文</w:t>
            </w:r>
          </w:p>
          <w:p w14:paraId="6AC6032A" w14:textId="77777777" w:rsidR="00254192" w:rsidRPr="0099134E" w:rsidRDefault="00AA07FA">
            <w:pPr>
              <w:jc w:val="center"/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14:paraId="3D7171C2" w14:textId="51211DAD" w:rsidR="00BF1924" w:rsidRDefault="00BF1924" w:rsidP="005A4443">
            <w:pPr>
              <w:rPr>
                <w:ins w:id="0" w:author="王伊颜Nicole" w:date="2021-06-12T17:44:00Z"/>
                <w:rFonts w:ascii="Songti SC Regular" w:eastAsia="Songti SC Regular" w:hAnsi="Songti SC Regular" w:hint="eastAsia"/>
                <w:sz w:val="24"/>
                <w:szCs w:val="24"/>
              </w:rPr>
            </w:pPr>
            <w:ins w:id="1" w:author="王伊颜Nicole" w:date="2021-06-12T17:44:00Z">
              <w:r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t>思考了2个方向</w:t>
              </w:r>
              <w:r w:rsidR="00716AE6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t>，请老师</w:t>
              </w:r>
            </w:ins>
            <w:r w:rsidR="00B50F9A">
              <w:rPr>
                <w:rFonts w:ascii="Songti SC Regular" w:eastAsia="Songti SC Regular" w:hAnsi="Songti SC Regular" w:hint="eastAsia"/>
                <w:sz w:val="24"/>
                <w:szCs w:val="24"/>
              </w:rPr>
              <w:t>指点一下</w:t>
            </w:r>
            <w:ins w:id="2" w:author="王伊颜Nicole" w:date="2021-06-12T17:44:00Z">
              <w:r w:rsidR="00716AE6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t>哪一个更有</w:t>
              </w:r>
            </w:ins>
            <w:ins w:id="3" w:author="王伊颜Nicole" w:date="2021-06-12T17:45:00Z">
              <w:r w:rsidR="00716AE6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t>研究价值</w:t>
              </w:r>
            </w:ins>
            <w:r w:rsidR="00B50F9A">
              <w:rPr>
                <w:rFonts w:ascii="Songti SC Regular" w:eastAsia="Songti SC Regular" w:hAnsi="Songti SC Regular" w:hint="eastAsia"/>
                <w:sz w:val="24"/>
                <w:szCs w:val="24"/>
              </w:rPr>
              <w:t>。</w:t>
            </w:r>
          </w:p>
          <w:p w14:paraId="3F0C8541" w14:textId="0EDB5169" w:rsidR="00877473" w:rsidRDefault="00BF1924" w:rsidP="005A4443">
            <w:pPr>
              <w:rPr>
                <w:ins w:id="4" w:author="王伊颜Nicole" w:date="2021-06-12T17:45:00Z"/>
                <w:rFonts w:ascii="Songti SC Regular" w:eastAsia="Songti SC Regular" w:hAnsi="Songti SC Regular" w:hint="eastAsia"/>
                <w:sz w:val="24"/>
                <w:szCs w:val="24"/>
              </w:rPr>
            </w:pPr>
            <w:ins w:id="5" w:author="王伊颜Nicole" w:date="2021-06-12T17:43:00Z">
              <w:r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t>方向一：</w:t>
              </w:r>
            </w:ins>
            <w:del w:id="6" w:author="王伊颜Nicole" w:date="2021-06-12T17:43:00Z">
              <w:r w:rsidR="0099134E" w:rsidRPr="0099134E" w:rsidDel="00BF1924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delText>影响</w:delText>
              </w:r>
              <w:r w:rsidR="009E46A5" w:rsidRPr="0099134E" w:rsidDel="00BF1924">
                <w:rPr>
                  <w:rFonts w:ascii="Songti SC Regular" w:eastAsia="Songti SC Regular" w:hAnsi="Songti SC Regular"/>
                  <w:sz w:val="24"/>
                  <w:szCs w:val="24"/>
                </w:rPr>
                <w:delText>S</w:delText>
              </w:r>
              <w:r w:rsidR="009E46A5" w:rsidRPr="0099134E" w:rsidDel="00BF1924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delText>aaS用户在线付费</w:delText>
              </w:r>
              <w:r w:rsidR="0099134E" w:rsidRPr="0099134E" w:rsidDel="00BF1924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delText>的因素</w:delText>
              </w:r>
            </w:del>
            <w:ins w:id="7" w:author="王伊颜Nicole" w:date="2021-06-12T17:21:00Z">
              <w:r w:rsidR="005A4443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t>使用频次对</w:t>
              </w:r>
            </w:ins>
            <w:ins w:id="8" w:author="王伊颜Nicole" w:date="2021-06-12T17:45:00Z">
              <w:r w:rsidR="00716AE6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t>电商</w:t>
              </w:r>
            </w:ins>
            <w:ins w:id="9" w:author="王伊颜Nicole" w:date="2021-06-12T17:21:00Z">
              <w:r w:rsidR="005A4443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t>用户</w:t>
              </w:r>
            </w:ins>
            <w:ins w:id="10" w:author="王伊颜Nicole" w:date="2021-06-12T17:23:00Z">
              <w:r w:rsidR="005A4443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t>购买</w:t>
              </w:r>
            </w:ins>
            <w:ins w:id="11" w:author="王伊颜Nicole" w:date="2021-06-12T17:21:00Z">
              <w:r w:rsidR="005A4443" w:rsidRPr="00877473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t>付费</w:t>
              </w:r>
            </w:ins>
            <w:ins w:id="12" w:author="王伊颜Nicole" w:date="2021-06-12T17:23:00Z">
              <w:r w:rsidR="005A4443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t>会员</w:t>
              </w:r>
            </w:ins>
            <w:ins w:id="13" w:author="王伊颜Nicole" w:date="2021-06-12T17:21:00Z">
              <w:r w:rsidR="005A4443" w:rsidRPr="00877473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t>意愿的影响研究</w:t>
              </w:r>
            </w:ins>
          </w:p>
          <w:p w14:paraId="32BED9D7" w14:textId="0CEF0EBC" w:rsidR="00716AE6" w:rsidRDefault="00716AE6" w:rsidP="005A4443">
            <w:pPr>
              <w:rPr>
                <w:ins w:id="14" w:author="王伊颜Nicole" w:date="2021-06-12T17:32:00Z"/>
                <w:rFonts w:ascii="Songti SC Regular" w:eastAsia="Songti SC Regular" w:hAnsi="Songti SC Regular" w:hint="eastAsia"/>
                <w:sz w:val="24"/>
                <w:szCs w:val="24"/>
              </w:rPr>
            </w:pPr>
            <w:ins w:id="15" w:author="王伊颜Nicole" w:date="2021-06-12T17:45:00Z">
              <w:r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t>主要想研究</w:t>
              </w:r>
            </w:ins>
            <w:r w:rsidR="00B50F9A">
              <w:rPr>
                <w:rFonts w:ascii="Songti SC Regular" w:eastAsia="Songti SC Regular" w:hAnsi="Songti SC Regular" w:hint="eastAsia"/>
                <w:sz w:val="24"/>
                <w:szCs w:val="24"/>
              </w:rPr>
              <w:t>是否</w:t>
            </w:r>
            <w:ins w:id="16" w:author="王伊颜Nicole" w:date="2021-06-12T17:45:00Z">
              <w:r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t>用户用的越多，越</w:t>
              </w:r>
            </w:ins>
            <w:r w:rsidR="00B50F9A">
              <w:rPr>
                <w:rFonts w:ascii="Songti SC Regular" w:eastAsia="Songti SC Regular" w:hAnsi="Songti SC Regular" w:hint="eastAsia"/>
                <w:sz w:val="24"/>
                <w:szCs w:val="24"/>
              </w:rPr>
              <w:t>有</w:t>
            </w:r>
            <w:ins w:id="17" w:author="王伊颜Nicole" w:date="2021-06-12T17:45:00Z">
              <w:r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t>可能购买付费会员</w:t>
              </w:r>
            </w:ins>
          </w:p>
          <w:p w14:paraId="319C29CE" w14:textId="77777777" w:rsidR="00BD5CD6" w:rsidRDefault="00BF1924" w:rsidP="005A4443">
            <w:pPr>
              <w:rPr>
                <w:ins w:id="18" w:author="王伊颜Nicole" w:date="2021-06-12T17:46:00Z"/>
                <w:rFonts w:ascii="Songti SC Regular" w:eastAsia="Songti SC Regular" w:hAnsi="Songti SC Regular" w:hint="eastAsia"/>
                <w:sz w:val="24"/>
                <w:szCs w:val="24"/>
              </w:rPr>
            </w:pPr>
            <w:ins w:id="19" w:author="王伊颜Nicole" w:date="2021-06-12T17:44:00Z">
              <w:r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t>方向二：</w:t>
              </w:r>
            </w:ins>
            <w:ins w:id="20" w:author="王伊颜Nicole" w:date="2021-06-12T17:32:00Z">
              <w:r w:rsidR="00BD5CD6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t>电商付费会员制对用户行为</w:t>
              </w:r>
            </w:ins>
            <w:ins w:id="21" w:author="王伊颜Nicole" w:date="2021-06-12T17:34:00Z">
              <w:r w:rsidR="00BD5CD6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t>影响的实证分析</w:t>
              </w:r>
            </w:ins>
          </w:p>
          <w:p w14:paraId="4974611C" w14:textId="3F6F20C0" w:rsidR="00716AE6" w:rsidRPr="0099134E" w:rsidRDefault="00716AE6" w:rsidP="00716AE6">
            <w:pPr>
              <w:rPr>
                <w:rFonts w:ascii="Songti SC Regular" w:eastAsia="Songti SC Regular" w:hAnsi="Songti SC Regular" w:hint="eastAsia"/>
                <w:sz w:val="24"/>
                <w:szCs w:val="24"/>
              </w:rPr>
            </w:pPr>
            <w:ins w:id="22" w:author="王伊颜Nicole" w:date="2021-06-12T17:46:00Z">
              <w:r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lastRenderedPageBreak/>
                <w:t>主要想研究，用户购买会员前后的行为会有哪些变化，成为会员后，用户是否会</w:t>
              </w:r>
            </w:ins>
            <w:ins w:id="23" w:author="王伊颜Nicole" w:date="2021-06-12T17:47:00Z">
              <w:r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t>更频繁地使用该平台，是否会</w:t>
              </w:r>
            </w:ins>
            <w:ins w:id="24" w:author="王伊颜Nicole" w:date="2021-06-12T17:46:00Z">
              <w:r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t>购买更多</w:t>
              </w:r>
            </w:ins>
            <w:ins w:id="25" w:author="王伊颜Nicole" w:date="2021-06-12T17:47:00Z">
              <w:r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t>。</w:t>
              </w:r>
            </w:ins>
          </w:p>
        </w:tc>
      </w:tr>
      <w:tr w:rsidR="00254192" w14:paraId="11B356AC" w14:textId="77777777">
        <w:trPr>
          <w:trHeight w:val="2560"/>
          <w:jc w:val="center"/>
        </w:trPr>
        <w:tc>
          <w:tcPr>
            <w:tcW w:w="2362" w:type="dxa"/>
            <w:vAlign w:val="center"/>
          </w:tcPr>
          <w:p w14:paraId="7200675C" w14:textId="77777777" w:rsidR="00254192" w:rsidRPr="0099134E" w:rsidRDefault="00AA07FA">
            <w:pPr>
              <w:jc w:val="center"/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99134E">
              <w:rPr>
                <w:rFonts w:ascii="Songti SC Regular" w:eastAsia="Songti SC Regular" w:hAnsi="Songti SC Regular" w:hint="eastAsia"/>
                <w:sz w:val="24"/>
                <w:szCs w:val="24"/>
              </w:rPr>
              <w:lastRenderedPageBreak/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14:paraId="48FB58D2" w14:textId="0FF497C2" w:rsidR="00254192" w:rsidRPr="00D363DC" w:rsidRDefault="009E46A5" w:rsidP="009E46A5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D363DC">
              <w:rPr>
                <w:rFonts w:ascii="Songti SC Regular" w:eastAsia="Songti SC Regular" w:hAnsi="Songti SC Regular" w:hint="eastAsia"/>
                <w:sz w:val="24"/>
                <w:szCs w:val="24"/>
              </w:rPr>
              <w:t>【背景意义】</w:t>
            </w:r>
          </w:p>
          <w:p w14:paraId="2B7B21F3" w14:textId="56A29B71" w:rsidR="00733ED0" w:rsidRPr="00D363DC" w:rsidRDefault="00733ED0" w:rsidP="009E46A5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D363DC">
              <w:rPr>
                <w:rFonts w:ascii="Songti SC Regular" w:eastAsia="Songti SC Regular" w:hAnsi="Songti SC Regular" w:hint="eastAsia"/>
                <w:sz w:val="24"/>
                <w:szCs w:val="24"/>
              </w:rPr>
              <w:t xml:space="preserve">    </w:t>
            </w:r>
            <w:r w:rsidR="00334581">
              <w:rPr>
                <w:rFonts w:ascii="Songti SC Regular" w:eastAsia="Songti SC Regular" w:hAnsi="Songti SC Regular" w:hint="eastAsia"/>
                <w:sz w:val="24"/>
                <w:szCs w:val="24"/>
              </w:rPr>
              <w:t>在线会员订阅模式日益普及，</w:t>
            </w:r>
            <w:r w:rsidR="009E46A5" w:rsidRPr="00D363DC">
              <w:rPr>
                <w:rFonts w:ascii="Songti SC Regular" w:eastAsia="Songti SC Regular" w:hAnsi="Songti SC Regular" w:hint="eastAsia"/>
                <w:sz w:val="24"/>
                <w:szCs w:val="24"/>
              </w:rPr>
              <w:t>电商平台（如淘宝88</w:t>
            </w:r>
            <w:r w:rsidR="009E46A5" w:rsidRPr="00D363DC">
              <w:rPr>
                <w:rFonts w:ascii="Songti SC Regular" w:eastAsia="Songti SC Regular" w:hAnsi="Songti SC Regular"/>
                <w:sz w:val="24"/>
                <w:szCs w:val="24"/>
              </w:rPr>
              <w:t>VIP</w:t>
            </w:r>
            <w:r w:rsidR="009E46A5" w:rsidRPr="00D363DC">
              <w:rPr>
                <w:rFonts w:ascii="Songti SC Regular" w:eastAsia="Songti SC Regular" w:hAnsi="Songti SC Regular" w:hint="eastAsia"/>
                <w:sz w:val="24"/>
                <w:szCs w:val="24"/>
              </w:rPr>
              <w:t>、京东</w:t>
            </w:r>
            <w:r w:rsidR="009E46A5" w:rsidRPr="00D363DC">
              <w:rPr>
                <w:rFonts w:ascii="Songti SC Regular" w:eastAsia="Songti SC Regular" w:hAnsi="Songti SC Regular"/>
                <w:sz w:val="24"/>
                <w:szCs w:val="24"/>
              </w:rPr>
              <w:t>PLUS</w:t>
            </w:r>
            <w:r w:rsidR="009E46A5" w:rsidRPr="00D363DC">
              <w:rPr>
                <w:rFonts w:ascii="Songti SC Regular" w:eastAsia="Songti SC Regular" w:hAnsi="Songti SC Regular" w:hint="eastAsia"/>
                <w:sz w:val="24"/>
                <w:szCs w:val="24"/>
              </w:rPr>
              <w:t>）、视频平台（腾讯、优酷、爱奇艺）、</w:t>
            </w:r>
            <w:r w:rsidR="00334581">
              <w:rPr>
                <w:rFonts w:ascii="Songti SC Regular" w:eastAsia="Songti SC Regular" w:hAnsi="Songti SC Regular" w:hint="eastAsia"/>
                <w:sz w:val="24"/>
                <w:szCs w:val="24"/>
              </w:rPr>
              <w:t>知识付费平台（梵登读书、微信读书、得到），相继</w:t>
            </w:r>
            <w:r w:rsidRPr="00D363DC">
              <w:rPr>
                <w:rFonts w:ascii="Songti SC Regular" w:eastAsia="Songti SC Regular" w:hAnsi="Songti SC Regular" w:hint="eastAsia"/>
                <w:sz w:val="24"/>
                <w:szCs w:val="24"/>
              </w:rPr>
              <w:t>推出各自的会员服务。</w:t>
            </w:r>
          </w:p>
          <w:p w14:paraId="65A547C7" w14:textId="20AFA3E8" w:rsidR="00733ED0" w:rsidRPr="00D363DC" w:rsidRDefault="00733ED0" w:rsidP="00BF7179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D363DC">
              <w:rPr>
                <w:rFonts w:ascii="Songti SC Regular" w:eastAsia="Songti SC Regular" w:hAnsi="Songti SC Regular" w:hint="eastAsia"/>
                <w:sz w:val="24"/>
                <w:szCs w:val="24"/>
              </w:rPr>
              <w:t xml:space="preserve">    目前学者</w:t>
            </w:r>
            <w:r w:rsidR="009E46A5" w:rsidRPr="00D363DC">
              <w:rPr>
                <w:rFonts w:ascii="Songti SC Regular" w:eastAsia="Songti SC Regular" w:hAnsi="Songti SC Regular" w:hint="eastAsia"/>
                <w:sz w:val="24"/>
                <w:szCs w:val="24"/>
              </w:rPr>
              <w:t>对于</w:t>
            </w:r>
            <w:del w:id="26" w:author="王伊颜Nicole" w:date="2021-06-12T17:53:00Z">
              <w:r w:rsidR="009E46A5" w:rsidRPr="00D363DC" w:rsidDel="005D1E08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delText>电商</w:delText>
              </w:r>
            </w:del>
            <w:r w:rsidR="009E46A5" w:rsidRPr="00D363DC">
              <w:rPr>
                <w:rFonts w:ascii="Songti SC Regular" w:eastAsia="Songti SC Regular" w:hAnsi="Songti SC Regular" w:hint="eastAsia"/>
                <w:sz w:val="24"/>
                <w:szCs w:val="24"/>
              </w:rPr>
              <w:t>会员</w:t>
            </w:r>
            <w:ins w:id="27" w:author="王伊颜Nicole" w:date="2021-06-12T17:53:00Z">
              <w:r w:rsidR="005D1E08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t>制的研究更多集中</w:t>
              </w:r>
            </w:ins>
            <w:r w:rsidR="00B50F9A">
              <w:rPr>
                <w:rFonts w:ascii="Songti SC Regular" w:eastAsia="Songti SC Regular" w:hAnsi="Songti SC Regular" w:hint="eastAsia"/>
                <w:sz w:val="24"/>
                <w:szCs w:val="24"/>
              </w:rPr>
              <w:t>在</w:t>
            </w:r>
            <w:ins w:id="28" w:author="王伊颜Nicole" w:date="2021-06-12T17:53:00Z">
              <w:r w:rsidR="005D1E08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t>线下会员，如健身房、</w:t>
              </w:r>
            </w:ins>
            <w:ins w:id="29" w:author="王伊颜Nicole" w:date="2021-06-12T17:54:00Z">
              <w:r w:rsidR="005D1E08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t>线下零售等行业</w:t>
              </w:r>
              <w:bookmarkStart w:id="30" w:name="_GoBack"/>
              <w:bookmarkEnd w:id="30"/>
              <w:r w:rsidR="005D1E08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t>，针对</w:t>
              </w:r>
            </w:ins>
            <w:del w:id="31" w:author="王伊颜Nicole" w:date="2021-06-12T17:54:00Z">
              <w:r w:rsidR="009E46A5" w:rsidRPr="00D363DC" w:rsidDel="005D1E08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delText>、</w:delText>
              </w:r>
              <w:r w:rsidR="009E46A5" w:rsidRPr="00D363DC" w:rsidDel="003B40AE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delText>视频会员、知识付费会员</w:delText>
              </w:r>
              <w:r w:rsidRPr="00D363DC" w:rsidDel="003B40AE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delText>付费</w:delText>
              </w:r>
            </w:del>
            <w:del w:id="32" w:author="王伊颜Nicole" w:date="2021-06-12T17:49:00Z">
              <w:r w:rsidRPr="00D363DC" w:rsidDel="005D1E08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delText>动机</w:delText>
              </w:r>
            </w:del>
            <w:del w:id="33" w:author="王伊颜Nicole" w:date="2021-06-12T17:54:00Z">
              <w:r w:rsidRPr="00D363DC" w:rsidDel="003B40AE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delText>的理论模型和实证分析有较为充分的研究。</w:delText>
              </w:r>
              <w:r w:rsidR="00BF7179" w:rsidDel="003B40AE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delText>但鉴于</w:delText>
              </w:r>
              <w:r w:rsidRPr="00D363DC" w:rsidDel="003B40AE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delText>这一类平台的付费者主</w:delText>
              </w:r>
              <w:r w:rsidR="00BF7179" w:rsidDel="003B40AE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delText>要为个人，在</w:delText>
              </w:r>
              <w:r w:rsidRPr="00D363DC" w:rsidDel="003B40AE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delText>付费者为企业</w:delText>
              </w:r>
              <w:r w:rsidR="00BF7179" w:rsidDel="003B40AE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delText>的情况下</w:delText>
              </w:r>
              <w:r w:rsidRPr="00D363DC" w:rsidDel="003B40AE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delText>，存在</w:delText>
              </w:r>
              <w:r w:rsidR="00BF7179" w:rsidDel="003B40AE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delText>哪些异于个人付费者的影响因素</w:delText>
              </w:r>
            </w:del>
            <w:ins w:id="34" w:author="王伊颜Nicole" w:date="2021-06-12T17:54:00Z">
              <w:r w:rsidR="003B40AE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t>线上会员</w:t>
              </w:r>
            </w:ins>
            <w:r w:rsid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，相关研究分析并不充分。</w:t>
            </w:r>
          </w:p>
          <w:p w14:paraId="347B3A47" w14:textId="3E3D12FF" w:rsidR="009E46A5" w:rsidRPr="00D363DC" w:rsidRDefault="00BF7179" w:rsidP="000C6ED7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>
              <w:rPr>
                <w:rFonts w:ascii="Songti SC Regular" w:eastAsia="Songti SC Regular" w:hAnsi="Songti SC Regular" w:hint="eastAsia"/>
                <w:sz w:val="24"/>
                <w:szCs w:val="24"/>
              </w:rPr>
              <w:t xml:space="preserve">    </w:t>
            </w:r>
            <w:r w:rsidR="00733ED0" w:rsidRPr="00D363DC">
              <w:rPr>
                <w:rFonts w:ascii="Songti SC Regular" w:eastAsia="Songti SC Regular" w:hAnsi="Songti SC Regular" w:hint="eastAsia"/>
                <w:sz w:val="24"/>
                <w:szCs w:val="24"/>
              </w:rPr>
              <w:t>本文</w:t>
            </w:r>
            <w:del w:id="35" w:author="王伊颜Nicole" w:date="2021-06-12T17:55:00Z">
              <w:r w:rsidR="00733ED0" w:rsidRPr="00D363DC" w:rsidDel="003B40AE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delText>基于</w:delText>
              </w:r>
              <w:r w:rsidR="00733ED0" w:rsidRPr="00D363DC" w:rsidDel="003B40AE">
                <w:rPr>
                  <w:rFonts w:ascii="Songti SC Regular" w:eastAsia="Songti SC Regular" w:hAnsi="Songti SC Regular"/>
                  <w:sz w:val="24"/>
                  <w:szCs w:val="24"/>
                </w:rPr>
                <w:delText>SaaS</w:delText>
              </w:r>
              <w:r w:rsidR="00733ED0" w:rsidRPr="00D363DC" w:rsidDel="003B40AE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delText>企业的在线订阅会员</w:delText>
              </w:r>
              <w:r w:rsidR="000C6ED7" w:rsidRPr="00D363DC" w:rsidDel="003B40AE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delText>模式，</w:delText>
              </w:r>
            </w:del>
            <w:r w:rsidR="000C6ED7" w:rsidRPr="00D363DC">
              <w:rPr>
                <w:rFonts w:ascii="Songti SC Regular" w:eastAsia="Songti SC Regular" w:hAnsi="Songti SC Regular" w:hint="eastAsia"/>
                <w:sz w:val="24"/>
                <w:szCs w:val="24"/>
              </w:rPr>
              <w:t>试</w:t>
            </w:r>
            <w:r w:rsidR="0099134E" w:rsidRPr="00D363DC">
              <w:rPr>
                <w:rFonts w:ascii="Songti SC Regular" w:eastAsia="Songti SC Regular" w:hAnsi="Songti SC Regular" w:hint="eastAsia"/>
                <w:sz w:val="24"/>
                <w:szCs w:val="24"/>
              </w:rPr>
              <w:t>图探究，</w:t>
            </w:r>
            <w:ins w:id="36" w:author="王伊颜Nicole" w:date="2021-06-12T17:55:00Z">
              <w:r w:rsidR="003B40AE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t>用户</w:t>
              </w:r>
            </w:ins>
            <w:ins w:id="37" w:author="王伊颜Nicole" w:date="2021-06-12T17:56:00Z">
              <w:r w:rsidR="003B40AE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t>的</w:t>
              </w:r>
            </w:ins>
            <w:ins w:id="38" w:author="王伊颜Nicole" w:date="2021-06-12T17:55:00Z">
              <w:r w:rsidR="003B40AE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t>使用频次</w:t>
              </w:r>
            </w:ins>
            <w:ins w:id="39" w:author="王伊颜Nicole" w:date="2021-06-12T17:56:00Z">
              <w:r w:rsidR="003B40AE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t>对其</w:t>
              </w:r>
            </w:ins>
            <w:ins w:id="40" w:author="王伊颜Nicole" w:date="2021-06-12T17:55:00Z">
              <w:r w:rsidR="003B40AE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t>购买</w:t>
              </w:r>
              <w:r w:rsidR="003B40AE" w:rsidRPr="00877473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t>付费</w:t>
              </w:r>
              <w:r w:rsidR="003B40AE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t>会员意愿的影响</w:t>
              </w:r>
            </w:ins>
            <w:ins w:id="41" w:author="王伊颜Nicole" w:date="2021-06-12T17:56:00Z">
              <w:r w:rsidR="003B40AE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t>（或</w:t>
              </w:r>
            </w:ins>
            <w:ins w:id="42" w:author="王伊颜Nicole" w:date="2021-06-12T17:57:00Z">
              <w:r w:rsidR="003B40AE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t>用户购买会员前后的行为会有哪些变化，成为会员后，用户是否会更频繁地使用该平台，是否会购买更多</w:t>
              </w:r>
            </w:ins>
            <w:ins w:id="43" w:author="王伊颜Nicole" w:date="2021-06-12T17:56:00Z">
              <w:r w:rsidR="003B40AE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t>）</w:t>
              </w:r>
            </w:ins>
            <w:del w:id="44" w:author="王伊颜Nicole" w:date="2021-06-12T17:55:00Z">
              <w:r w:rsidR="0099134E" w:rsidRPr="00D363DC" w:rsidDel="003B40AE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delText>在非人工销售介入的情况下，影响企业在线升级会员的关键因素</w:delText>
              </w:r>
              <w:r w:rsidR="000C6ED7" w:rsidRPr="00D363DC" w:rsidDel="003B40AE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delText>和影响程度</w:delText>
              </w:r>
            </w:del>
            <w:r w:rsidR="000C6ED7" w:rsidRPr="00D363DC">
              <w:rPr>
                <w:rFonts w:ascii="Songti SC Regular" w:eastAsia="Songti SC Regular" w:hAnsi="Songti SC Regular" w:hint="eastAsia"/>
                <w:sz w:val="24"/>
                <w:szCs w:val="24"/>
              </w:rPr>
              <w:t>，为</w:t>
            </w:r>
            <w:del w:id="45" w:author="王伊颜Nicole" w:date="2021-06-12T17:57:00Z">
              <w:r w:rsidR="000C6ED7" w:rsidRPr="00D363DC" w:rsidDel="003B40AE">
                <w:rPr>
                  <w:rFonts w:ascii="Songti SC Regular" w:eastAsia="Songti SC Regular" w:hAnsi="Songti SC Regular"/>
                  <w:sz w:val="24"/>
                  <w:szCs w:val="24"/>
                </w:rPr>
                <w:delText>Sa</w:delText>
              </w:r>
              <w:r w:rsidR="000C6ED7" w:rsidRPr="00D363DC" w:rsidDel="003B40AE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delText>a</w:delText>
              </w:r>
              <w:r w:rsidR="000C6ED7" w:rsidRPr="00D363DC" w:rsidDel="003B40AE">
                <w:rPr>
                  <w:rFonts w:ascii="Songti SC Regular" w:eastAsia="Songti SC Regular" w:hAnsi="Songti SC Regular"/>
                  <w:sz w:val="24"/>
                  <w:szCs w:val="24"/>
                </w:rPr>
                <w:delText>S企业</w:delText>
              </w:r>
            </w:del>
            <w:ins w:id="46" w:author="王伊颜Nicole" w:date="2021-06-12T17:57:00Z">
              <w:r w:rsidR="003B40AE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t>电商企业</w:t>
              </w:r>
            </w:ins>
            <w:ins w:id="47" w:author="王伊颜Nicole" w:date="2021-06-12T17:58:00Z">
              <w:r w:rsidR="003B40AE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t>更好地理解用户行为，</w:t>
              </w:r>
            </w:ins>
            <w:r w:rsidR="0099134E" w:rsidRPr="00D363DC">
              <w:rPr>
                <w:rFonts w:ascii="Songti SC Regular" w:eastAsia="Songti SC Regular" w:hAnsi="Songti SC Regular" w:hint="eastAsia"/>
                <w:sz w:val="24"/>
                <w:szCs w:val="24"/>
              </w:rPr>
              <w:t>提升</w:t>
            </w:r>
            <w:del w:id="48" w:author="王伊颜Nicole" w:date="2021-06-12T17:58:00Z">
              <w:r w:rsidR="0099134E" w:rsidRPr="00D363DC" w:rsidDel="003B40AE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delText>用户</w:delText>
              </w:r>
              <w:r w:rsidDel="003B40AE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delText>价值和自身</w:delText>
              </w:r>
            </w:del>
            <w:ins w:id="49" w:author="王伊颜Nicole" w:date="2021-06-12T17:58:00Z">
              <w:r w:rsidR="003B40AE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t>企业</w:t>
              </w:r>
            </w:ins>
            <w:r w:rsidR="0099134E" w:rsidRPr="00D363DC">
              <w:rPr>
                <w:rFonts w:ascii="Songti SC Regular" w:eastAsia="Songti SC Regular" w:hAnsi="Songti SC Regular" w:hint="eastAsia"/>
                <w:sz w:val="24"/>
                <w:szCs w:val="24"/>
              </w:rPr>
              <w:t>收益，提供一些思路</w:t>
            </w:r>
            <w:r w:rsidR="002B46B6" w:rsidRPr="00D363DC">
              <w:rPr>
                <w:rFonts w:ascii="Songti SC Regular" w:eastAsia="Songti SC Regular" w:hAnsi="Songti SC Regular" w:hint="eastAsia"/>
                <w:sz w:val="24"/>
                <w:szCs w:val="24"/>
              </w:rPr>
              <w:t>。</w:t>
            </w:r>
          </w:p>
          <w:p w14:paraId="3A046EAB" w14:textId="77777777" w:rsidR="009E46A5" w:rsidRPr="00D363DC" w:rsidRDefault="009E46A5" w:rsidP="009E46A5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D363DC">
              <w:rPr>
                <w:rFonts w:ascii="Songti SC Regular" w:eastAsia="Songti SC Regular" w:hAnsi="Songti SC Regular" w:hint="eastAsia"/>
                <w:sz w:val="24"/>
                <w:szCs w:val="24"/>
              </w:rPr>
              <w:t>【内容摘要】</w:t>
            </w:r>
          </w:p>
          <w:p w14:paraId="148A1E26" w14:textId="23C9E478" w:rsidR="000C6ED7" w:rsidRPr="00D363DC" w:rsidRDefault="00BF7179" w:rsidP="00DE62D0"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Songti SC Regular" w:eastAsia="Songti SC Regular" w:hAnsi="Songti SC Regular" w:cs="Times Roman"/>
                <w:color w:val="000000"/>
                <w:kern w:val="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Times Roman" w:hint="eastAsia"/>
                <w:color w:val="343434"/>
                <w:kern w:val="0"/>
                <w:sz w:val="24"/>
                <w:szCs w:val="24"/>
              </w:rPr>
              <w:t xml:space="preserve">    </w:t>
            </w:r>
            <w:r w:rsidR="00EF7DBC" w:rsidRPr="00D363DC">
              <w:rPr>
                <w:rFonts w:ascii="Songti SC Regular" w:eastAsia="Songti SC Regular" w:hAnsi="Songti SC Regular" w:cs="Times Roman"/>
                <w:color w:val="343434"/>
                <w:kern w:val="0"/>
                <w:sz w:val="24"/>
                <w:szCs w:val="24"/>
              </w:rPr>
              <w:t>本文</w:t>
            </w:r>
            <w:ins w:id="50" w:author="王伊颜Nicole" w:date="2021-06-12T17:59:00Z">
              <w:r w:rsidR="00DE62D0">
                <w:rPr>
                  <w:rFonts w:ascii="Songti SC Regular" w:eastAsia="Songti SC Regular" w:hAnsi="Songti SC Regular" w:cs="Times Roman" w:hint="eastAsia"/>
                  <w:color w:val="343434"/>
                  <w:kern w:val="0"/>
                  <w:sz w:val="24"/>
                  <w:szCs w:val="24"/>
                </w:rPr>
                <w:t>将</w:t>
              </w:r>
            </w:ins>
            <w:ins w:id="51" w:author="王伊颜Nicole" w:date="2021-06-12T18:05:00Z">
              <w:r w:rsidR="00DE62D0">
                <w:rPr>
                  <w:rFonts w:ascii="Songti SC Regular" w:eastAsia="Songti SC Regular" w:hAnsi="Songti SC Regular" w:cs="Times Roman" w:hint="eastAsia"/>
                  <w:color w:val="343434"/>
                  <w:kern w:val="0"/>
                  <w:sz w:val="24"/>
                  <w:szCs w:val="24"/>
                </w:rPr>
                <w:t>抽取</w:t>
              </w:r>
            </w:ins>
            <w:ins w:id="52" w:author="王伊颜Nicole" w:date="2021-06-12T17:59:00Z">
              <w:r w:rsidR="003B40AE">
                <w:rPr>
                  <w:rFonts w:ascii="Songti SC Regular" w:eastAsia="Songti SC Regular" w:hAnsi="Songti SC Regular" w:cs="Times Roman" w:hint="eastAsia"/>
                  <w:color w:val="343434"/>
                  <w:kern w:val="0"/>
                  <w:sz w:val="24"/>
                  <w:szCs w:val="24"/>
                </w:rPr>
                <w:t>某在线商城</w:t>
              </w:r>
            </w:ins>
            <w:ins w:id="53" w:author="王伊颜Nicole" w:date="2021-06-12T18:04:00Z">
              <w:r w:rsidR="003B40AE">
                <w:rPr>
                  <w:rFonts w:ascii="Songti SC Regular" w:eastAsia="Songti SC Regular" w:hAnsi="Songti SC Regular" w:cs="Times Roman" w:hint="eastAsia"/>
                  <w:color w:val="343434"/>
                  <w:kern w:val="0"/>
                  <w:sz w:val="24"/>
                  <w:szCs w:val="24"/>
                </w:rPr>
                <w:t>8万名用户的</w:t>
              </w:r>
              <w:r w:rsidR="00DE62D0">
                <w:rPr>
                  <w:rFonts w:ascii="Songti SC Regular" w:eastAsia="Songti SC Regular" w:hAnsi="Songti SC Regular" w:cs="Times Roman" w:hint="eastAsia"/>
                  <w:color w:val="343434"/>
                  <w:kern w:val="0"/>
                  <w:sz w:val="24"/>
                  <w:szCs w:val="24"/>
                </w:rPr>
                <w:t>行为</w:t>
              </w:r>
            </w:ins>
            <w:ins w:id="54" w:author="王伊颜Nicole" w:date="2021-06-12T18:05:00Z">
              <w:r w:rsidR="00DE62D0">
                <w:rPr>
                  <w:rFonts w:ascii="Songti SC Regular" w:eastAsia="Songti SC Regular" w:hAnsi="Songti SC Regular" w:cs="Times Roman" w:hint="eastAsia"/>
                  <w:color w:val="343434"/>
                  <w:kern w:val="0"/>
                  <w:sz w:val="24"/>
                  <w:szCs w:val="24"/>
                </w:rPr>
                <w:t>数据</w:t>
              </w:r>
            </w:ins>
            <w:ins w:id="55" w:author="王伊颜Nicole" w:date="2021-06-12T18:04:00Z">
              <w:r w:rsidR="003B40AE">
                <w:rPr>
                  <w:rFonts w:ascii="Songti SC Regular" w:eastAsia="Songti SC Regular" w:hAnsi="Songti SC Regular" w:cs="Times Roman" w:hint="eastAsia"/>
                  <w:color w:val="343434"/>
                  <w:kern w:val="0"/>
                  <w:sz w:val="24"/>
                  <w:szCs w:val="24"/>
                </w:rPr>
                <w:t>，</w:t>
              </w:r>
            </w:ins>
            <w:ins w:id="56" w:author="王伊颜Nicole" w:date="2021-06-12T18:05:00Z">
              <w:r w:rsidR="003B40AE">
                <w:rPr>
                  <w:rFonts w:ascii="Songti SC Regular" w:eastAsia="Songti SC Regular" w:hAnsi="Songti SC Regular" w:cs="Times Roman" w:hint="eastAsia"/>
                  <w:color w:val="343434"/>
                  <w:kern w:val="0"/>
                  <w:sz w:val="24"/>
                  <w:szCs w:val="24"/>
                </w:rPr>
                <w:t>如</w:t>
              </w:r>
              <w:r w:rsidR="00DE62D0">
                <w:rPr>
                  <w:rFonts w:ascii="Songti SC Regular" w:eastAsia="Songti SC Regular" w:hAnsi="Songti SC Regular" w:cs="Times Roman" w:hint="eastAsia"/>
                  <w:color w:val="343434"/>
                  <w:kern w:val="0"/>
                  <w:sz w:val="24"/>
                  <w:szCs w:val="24"/>
                </w:rPr>
                <w:t>注册时间、</w:t>
              </w:r>
              <w:r w:rsidR="003B40AE">
                <w:rPr>
                  <w:rFonts w:ascii="Songti SC Regular" w:eastAsia="Songti SC Regular" w:hAnsi="Songti SC Regular" w:cs="Times Roman" w:hint="eastAsia"/>
                  <w:color w:val="343434"/>
                  <w:kern w:val="0"/>
                  <w:sz w:val="24"/>
                  <w:szCs w:val="24"/>
                </w:rPr>
                <w:t>登录时间</w:t>
              </w:r>
              <w:r w:rsidR="00DE62D0">
                <w:rPr>
                  <w:rFonts w:ascii="Songti SC Regular" w:eastAsia="Songti SC Regular" w:hAnsi="Songti SC Regular" w:cs="Times Roman" w:hint="eastAsia"/>
                  <w:color w:val="343434"/>
                  <w:kern w:val="0"/>
                  <w:sz w:val="24"/>
                  <w:szCs w:val="24"/>
                </w:rPr>
                <w:t>、登录频次</w:t>
              </w:r>
              <w:r w:rsidR="003B40AE">
                <w:rPr>
                  <w:rFonts w:ascii="Songti SC Regular" w:eastAsia="Songti SC Regular" w:hAnsi="Songti SC Regular" w:cs="Times Roman" w:hint="eastAsia"/>
                  <w:color w:val="343434"/>
                  <w:kern w:val="0"/>
                  <w:sz w:val="24"/>
                  <w:szCs w:val="24"/>
                </w:rPr>
                <w:t>、</w:t>
              </w:r>
              <w:r w:rsidR="00DE62D0">
                <w:rPr>
                  <w:rFonts w:ascii="Songti SC Regular" w:eastAsia="Songti SC Regular" w:hAnsi="Songti SC Regular" w:cs="Times Roman" w:hint="eastAsia"/>
                  <w:color w:val="343434"/>
                  <w:kern w:val="0"/>
                  <w:sz w:val="24"/>
                  <w:szCs w:val="24"/>
                </w:rPr>
                <w:t>消费金额、消费次数等、</w:t>
              </w:r>
            </w:ins>
            <w:ins w:id="57" w:author="王伊颜Nicole" w:date="2021-06-12T18:06:00Z">
              <w:r w:rsidR="00DE62D0">
                <w:rPr>
                  <w:rFonts w:ascii="Songti SC Regular" w:eastAsia="Songti SC Regular" w:hAnsi="Songti SC Regular" w:cs="Times Roman" w:hint="eastAsia"/>
                  <w:color w:val="343434"/>
                  <w:kern w:val="0"/>
                  <w:sz w:val="24"/>
                  <w:szCs w:val="24"/>
                </w:rPr>
                <w:t>进行分析</w:t>
              </w:r>
            </w:ins>
            <w:del w:id="58" w:author="王伊颜Nicole" w:date="2021-06-12T18:06:00Z">
              <w:r w:rsidR="00EF7DBC" w:rsidRPr="00D363DC" w:rsidDel="00DE62D0">
                <w:rPr>
                  <w:rFonts w:ascii="Songti SC Regular" w:eastAsia="Songti SC Regular" w:hAnsi="Songti SC Regular" w:cs="Times Roman" w:hint="eastAsia"/>
                  <w:color w:val="000000"/>
                  <w:kern w:val="0"/>
                  <w:sz w:val="24"/>
                  <w:szCs w:val="24"/>
                </w:rPr>
                <w:delText>基于技术价值接受模型（</w:delText>
              </w:r>
              <w:r w:rsidR="00EF7DBC" w:rsidRPr="00D363DC" w:rsidDel="00DE62D0">
                <w:rPr>
                  <w:rFonts w:ascii="Songti SC Regular" w:eastAsia="Songti SC Regular" w:hAnsi="Songti SC Regular" w:cs="Times Roman"/>
                  <w:color w:val="000000"/>
                  <w:kern w:val="0"/>
                  <w:position w:val="2"/>
                  <w:sz w:val="24"/>
                  <w:szCs w:val="24"/>
                </w:rPr>
                <w:delText>TAM</w:delText>
              </w:r>
              <w:r w:rsidR="00EF7DBC" w:rsidRPr="00D363DC" w:rsidDel="00DE62D0">
                <w:rPr>
                  <w:rFonts w:ascii="Songti SC Regular" w:eastAsia="Songti SC Regular" w:hAnsi="Songti SC Regular" w:cs="Times Roman" w:hint="eastAsia"/>
                  <w:color w:val="000000"/>
                  <w:kern w:val="0"/>
                  <w:sz w:val="24"/>
                  <w:szCs w:val="24"/>
                </w:rPr>
                <w:delText>）</w:delText>
              </w:r>
              <w:r w:rsidR="007F70F5" w:rsidRPr="00D363DC" w:rsidDel="00DE62D0">
                <w:rPr>
                  <w:rFonts w:ascii="Songti SC Regular" w:eastAsia="Songti SC Regular" w:hAnsi="Songti SC Regular" w:cs="Times Roman" w:hint="eastAsia"/>
                  <w:color w:val="000000"/>
                  <w:kern w:val="0"/>
                  <w:sz w:val="24"/>
                  <w:szCs w:val="24"/>
                </w:rPr>
                <w:delText>和</w:delText>
              </w:r>
              <w:r w:rsidR="00EF7DBC" w:rsidRPr="00D363DC" w:rsidDel="00DE62D0">
                <w:rPr>
                  <w:rFonts w:ascii="Songti SC Regular" w:eastAsia="Songti SC Regular" w:hAnsi="Songti SC Regular" w:cs="Times Roman"/>
                  <w:color w:val="000000"/>
                  <w:kern w:val="0"/>
                  <w:sz w:val="24"/>
                  <w:szCs w:val="24"/>
                </w:rPr>
                <w:delText>用户价值接受模型</w:delText>
              </w:r>
              <w:r w:rsidR="00EF7DBC" w:rsidRPr="00D363DC" w:rsidDel="00DE62D0">
                <w:rPr>
                  <w:rFonts w:ascii="Songti SC Regular" w:eastAsia="Songti SC Regular" w:hAnsi="Songti SC Regular" w:cs="Times Roman"/>
                  <w:color w:val="000000"/>
                  <w:kern w:val="0"/>
                  <w:position w:val="2"/>
                  <w:sz w:val="24"/>
                  <w:szCs w:val="24"/>
                </w:rPr>
                <w:delText>( VAM)</w:delText>
              </w:r>
              <w:r w:rsidR="00D363DC" w:rsidRPr="00D363DC" w:rsidDel="00DE62D0">
                <w:rPr>
                  <w:rFonts w:ascii="Songti SC Regular" w:eastAsia="Songti SC Regular" w:hAnsi="Songti SC Regular" w:cs="Times Roman" w:hint="eastAsia"/>
                  <w:color w:val="000000"/>
                  <w:kern w:val="0"/>
                  <w:position w:val="2"/>
                  <w:sz w:val="24"/>
                  <w:szCs w:val="24"/>
                </w:rPr>
                <w:delText>，</w:delText>
              </w:r>
              <w:r w:rsidR="00D363DC" w:rsidRPr="00D363DC" w:rsidDel="00DE62D0">
                <w:rPr>
                  <w:rFonts w:ascii="Songti SC Regular" w:eastAsia="Songti SC Regular" w:hAnsi="Songti SC Regular" w:cs="Times Roman"/>
                  <w:color w:val="000000"/>
                  <w:kern w:val="0"/>
                  <w:sz w:val="24"/>
                  <w:szCs w:val="24"/>
                </w:rPr>
                <w:delText>结合</w:delText>
              </w:r>
              <w:r w:rsidR="00D363DC" w:rsidRPr="00D363DC" w:rsidDel="00DE62D0">
                <w:rPr>
                  <w:rFonts w:ascii="Songti SC Regular" w:eastAsia="Songti SC Regular" w:hAnsi="Songti SC Regular" w:cs="Times Roman"/>
                  <w:color w:val="000000"/>
                  <w:kern w:val="0"/>
                  <w:position w:val="-3"/>
                  <w:sz w:val="24"/>
                  <w:szCs w:val="24"/>
                </w:rPr>
                <w:delText>Sa</w:delText>
              </w:r>
              <w:r w:rsidR="00D363DC" w:rsidRPr="00D363DC" w:rsidDel="00DE62D0">
                <w:rPr>
                  <w:rFonts w:ascii="Songti SC Regular" w:eastAsia="Songti SC Regular" w:hAnsi="Songti SC Regular" w:cs="Times Roman" w:hint="eastAsia"/>
                  <w:color w:val="000000"/>
                  <w:kern w:val="0"/>
                  <w:position w:val="-3"/>
                  <w:sz w:val="24"/>
                  <w:szCs w:val="24"/>
                </w:rPr>
                <w:delText>a</w:delText>
              </w:r>
              <w:r w:rsidR="00D363DC" w:rsidRPr="00D363DC" w:rsidDel="00DE62D0">
                <w:rPr>
                  <w:rFonts w:ascii="Songti SC Regular" w:eastAsia="Songti SC Regular" w:hAnsi="Songti SC Regular" w:cs="Times Roman"/>
                  <w:color w:val="000000"/>
                  <w:kern w:val="0"/>
                  <w:position w:val="-3"/>
                  <w:sz w:val="24"/>
                  <w:szCs w:val="24"/>
                </w:rPr>
                <w:delText>S</w:delText>
              </w:r>
              <w:r w:rsidR="00D363DC" w:rsidRPr="00D363DC" w:rsidDel="00DE62D0">
                <w:rPr>
                  <w:rFonts w:ascii="Songti SC Regular" w:eastAsia="Songti SC Regular" w:hAnsi="Songti SC Regular" w:cs="Times Roman"/>
                  <w:color w:val="000000"/>
                  <w:kern w:val="0"/>
                  <w:sz w:val="24"/>
                  <w:szCs w:val="24"/>
                </w:rPr>
                <w:delText>服务</w:delText>
              </w:r>
              <w:r w:rsidR="003A7DCB" w:rsidDel="00DE62D0">
                <w:rPr>
                  <w:rFonts w:ascii="Songti SC Regular" w:eastAsia="Songti SC Regular" w:hAnsi="Songti SC Regular" w:cs="Times Roman" w:hint="eastAsia"/>
                  <w:color w:val="000000"/>
                  <w:kern w:val="0"/>
                  <w:sz w:val="24"/>
                  <w:szCs w:val="24"/>
                </w:rPr>
                <w:delText>的</w:delText>
              </w:r>
              <w:r w:rsidR="00D363DC" w:rsidRPr="00D363DC" w:rsidDel="00DE62D0">
                <w:rPr>
                  <w:rFonts w:ascii="Songti SC Regular" w:eastAsia="Songti SC Regular" w:hAnsi="Songti SC Regular" w:cs="Times Roman" w:hint="eastAsia"/>
                  <w:color w:val="000000"/>
                  <w:kern w:val="0"/>
                  <w:sz w:val="24"/>
                  <w:szCs w:val="24"/>
                </w:rPr>
                <w:delText>付费者为企业的</w:delText>
              </w:r>
              <w:r w:rsidR="00D363DC" w:rsidRPr="00D363DC" w:rsidDel="00DE62D0">
                <w:rPr>
                  <w:rFonts w:ascii="Songti SC Regular" w:eastAsia="Songti SC Regular" w:hAnsi="Songti SC Regular" w:cs="Times Roman"/>
                  <w:color w:val="000000"/>
                  <w:kern w:val="0"/>
                  <w:sz w:val="24"/>
                  <w:szCs w:val="24"/>
                </w:rPr>
                <w:delText>特点</w:delText>
              </w:r>
              <w:r w:rsidR="00D363DC" w:rsidRPr="00D363DC" w:rsidDel="00DE62D0">
                <w:rPr>
                  <w:rFonts w:ascii="Songti SC Regular" w:eastAsia="Songti SC Regular" w:hAnsi="Songti SC Regular" w:cs="Times Roman" w:hint="eastAsia"/>
                  <w:color w:val="000000"/>
                  <w:kern w:val="0"/>
                  <w:sz w:val="24"/>
                  <w:szCs w:val="24"/>
                </w:rPr>
                <w:delText>，补充了付款方式是否便捷、发票是否符合用户要求、</w:delText>
              </w:r>
              <w:r w:rsidR="003A7DCB" w:rsidDel="00DE62D0">
                <w:rPr>
                  <w:rFonts w:ascii="Songti SC Regular" w:eastAsia="Songti SC Regular" w:hAnsi="Songti SC Regular" w:cs="Times Roman" w:hint="eastAsia"/>
                  <w:color w:val="000000"/>
                  <w:kern w:val="0"/>
                  <w:sz w:val="24"/>
                  <w:szCs w:val="24"/>
                </w:rPr>
                <w:delText>是否</w:delText>
              </w:r>
              <w:r w:rsidR="00D363DC" w:rsidRPr="00D363DC" w:rsidDel="00DE62D0">
                <w:rPr>
                  <w:rFonts w:ascii="Songti SC Regular" w:eastAsia="Songti SC Regular" w:hAnsi="Songti SC Regular" w:cs="Times Roman" w:hint="eastAsia"/>
                  <w:color w:val="000000"/>
                  <w:kern w:val="0"/>
                  <w:sz w:val="24"/>
                  <w:szCs w:val="24"/>
                </w:rPr>
                <w:delText>领导要求购买等因素，</w:delText>
              </w:r>
              <w:r w:rsidR="00D363DC" w:rsidRPr="00D363DC" w:rsidDel="00DE62D0">
                <w:rPr>
                  <w:rFonts w:ascii="Songti SC Regular" w:eastAsia="Songti SC Regular" w:hAnsi="Songti SC Regular" w:cs="Times Roman" w:hint="eastAsia"/>
                  <w:color w:val="000000"/>
                  <w:kern w:val="0"/>
                  <w:position w:val="2"/>
                  <w:sz w:val="24"/>
                  <w:szCs w:val="24"/>
                </w:rPr>
                <w:delText>构建影响用户付费因素的模型</w:delText>
              </w:r>
            </w:del>
            <w:r w:rsidR="00D363DC" w:rsidRPr="00D363DC">
              <w:rPr>
                <w:rFonts w:ascii="Songti SC Regular" w:eastAsia="Songti SC Regular" w:hAnsi="Songti SC Regular" w:cs="Times Roman" w:hint="eastAsia"/>
                <w:color w:val="000000"/>
                <w:kern w:val="0"/>
                <w:sz w:val="24"/>
                <w:szCs w:val="24"/>
              </w:rPr>
              <w:t>。</w:t>
            </w:r>
            <w:del w:id="59" w:author="王伊颜Nicole" w:date="2021-06-12T18:06:00Z">
              <w:r w:rsidR="007F70F5" w:rsidRPr="00D363DC" w:rsidDel="00DE62D0">
                <w:rPr>
                  <w:rFonts w:ascii="Songti SC Regular" w:eastAsia="Songti SC Regular" w:hAnsi="Songti SC Regular" w:cs="Times Roman"/>
                  <w:color w:val="000000"/>
                  <w:kern w:val="0"/>
                  <w:sz w:val="24"/>
                  <w:szCs w:val="24"/>
                </w:rPr>
                <w:delText>采用调研问卷方法，</w:delText>
              </w:r>
              <w:r w:rsidR="00EF7DBC" w:rsidRPr="00D363DC" w:rsidDel="00DE62D0">
                <w:rPr>
                  <w:rFonts w:ascii="Songti SC Regular" w:eastAsia="Songti SC Regular" w:hAnsi="Songti SC Regular" w:cs="Times Roman"/>
                  <w:color w:val="000000"/>
                  <w:kern w:val="0"/>
                  <w:sz w:val="24"/>
                  <w:szCs w:val="24"/>
                </w:rPr>
                <w:delText>运用SPSS</w:delText>
              </w:r>
              <w:r w:rsidR="007F70F5" w:rsidRPr="00D363DC" w:rsidDel="00DE62D0">
                <w:rPr>
                  <w:rFonts w:ascii="Songti SC Regular" w:eastAsia="Songti SC Regular" w:hAnsi="Songti SC Regular" w:cs="Times Roman"/>
                  <w:color w:val="000000"/>
                  <w:kern w:val="0"/>
                  <w:sz w:val="24"/>
                  <w:szCs w:val="24"/>
                </w:rPr>
                <w:delText>软件</w:delText>
              </w:r>
              <w:r w:rsidR="00B70C6A" w:rsidDel="00DE62D0">
                <w:rPr>
                  <w:rFonts w:ascii="Songti SC Regular" w:eastAsia="Songti SC Regular" w:hAnsi="Songti SC Regular" w:cs="Times Roman" w:hint="eastAsia"/>
                  <w:color w:val="000000"/>
                  <w:kern w:val="0"/>
                  <w:sz w:val="24"/>
                  <w:szCs w:val="24"/>
                </w:rPr>
                <w:delText>，基于偏最小二乘法</w:delText>
              </w:r>
              <w:r w:rsidR="00334581" w:rsidDel="00DE62D0">
                <w:rPr>
                  <w:rFonts w:ascii="Songti SC Regular" w:eastAsia="Songti SC Regular" w:hAnsi="Songti SC Regular" w:cs="Times Roman" w:hint="eastAsia"/>
                  <w:color w:val="000000"/>
                  <w:kern w:val="0"/>
                  <w:sz w:val="24"/>
                  <w:szCs w:val="24"/>
                </w:rPr>
                <w:delText>回归</w:delText>
              </w:r>
              <w:r w:rsidR="00B70C6A" w:rsidDel="00DE62D0">
                <w:rPr>
                  <w:rFonts w:ascii="Songti SC Regular" w:eastAsia="Songti SC Regular" w:hAnsi="Songti SC Regular" w:cs="Times Roman" w:hint="eastAsia"/>
                  <w:color w:val="000000"/>
                  <w:kern w:val="0"/>
                  <w:sz w:val="24"/>
                  <w:szCs w:val="24"/>
                </w:rPr>
                <w:delText>，</w:delText>
              </w:r>
              <w:r w:rsidR="007F70F5" w:rsidRPr="00D363DC" w:rsidDel="00DE62D0">
                <w:rPr>
                  <w:rFonts w:ascii="Songti SC Regular" w:eastAsia="Songti SC Regular" w:hAnsi="Songti SC Regular" w:cs="Times Roman"/>
                  <w:color w:val="000000"/>
                  <w:kern w:val="0"/>
                  <w:sz w:val="24"/>
                  <w:szCs w:val="24"/>
                </w:rPr>
                <w:delText>对样本数据进行</w:delText>
              </w:r>
              <w:r w:rsidR="00EF7DBC" w:rsidRPr="00D363DC" w:rsidDel="00DE62D0">
                <w:rPr>
                  <w:rFonts w:ascii="Songti SC Regular" w:eastAsia="Songti SC Regular" w:hAnsi="Songti SC Regular" w:cs="Times Roman"/>
                  <w:color w:val="000000"/>
                  <w:kern w:val="0"/>
                  <w:sz w:val="24"/>
                  <w:szCs w:val="24"/>
                </w:rPr>
                <w:delText>定量研究</w:delText>
              </w:r>
              <w:r w:rsidR="00D363DC" w:rsidRPr="00D363DC" w:rsidDel="00DE62D0">
                <w:rPr>
                  <w:rFonts w:ascii="Songti SC Regular" w:eastAsia="Songti SC Regular" w:hAnsi="Songti SC Regular" w:cs="Times Roman" w:hint="eastAsia"/>
                  <w:color w:val="000000"/>
                  <w:kern w:val="0"/>
                  <w:sz w:val="24"/>
                  <w:szCs w:val="24"/>
                </w:rPr>
                <w:delText>。研究发现，</w:delText>
              </w:r>
              <w:r w:rsidR="00D363DC" w:rsidDel="00DE62D0">
                <w:rPr>
                  <w:rFonts w:ascii="Songti SC Regular" w:eastAsia="Songti SC Regular" w:hAnsi="Songti SC Regular" w:cs="Times Roman" w:hint="eastAsia"/>
                  <w:color w:val="000000"/>
                  <w:kern w:val="0"/>
                  <w:sz w:val="24"/>
                  <w:szCs w:val="24"/>
                </w:rPr>
                <w:delText>（待补充），从而为</w:delText>
              </w:r>
              <w:r w:rsidR="00D363DC" w:rsidRPr="00D363DC" w:rsidDel="00DE62D0">
                <w:rPr>
                  <w:rFonts w:ascii="Songti SC Regular" w:eastAsia="Songti SC Regular" w:hAnsi="Songti SC Regular"/>
                  <w:sz w:val="24"/>
                  <w:szCs w:val="24"/>
                </w:rPr>
                <w:delText>SaaS</w:delText>
              </w:r>
              <w:r w:rsidR="00D363DC" w:rsidRPr="00D363DC" w:rsidDel="00DE62D0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delText>企业</w:delText>
              </w:r>
              <w:r w:rsidR="00D363DC" w:rsidDel="00DE62D0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delText>增加用户价值、降低人工销售成本，</w:delText>
              </w:r>
              <w:r w:rsidDel="00DE62D0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delText>提升经济</w:delText>
              </w:r>
              <w:r w:rsidR="00D363DC" w:rsidDel="00DE62D0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delText>收益，提供一些启发。</w:delText>
              </w:r>
            </w:del>
          </w:p>
        </w:tc>
      </w:tr>
      <w:tr w:rsidR="00254192" w14:paraId="232592D4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2810C72C" w14:textId="0C6742B0" w:rsidR="00254192" w:rsidRPr="000F4A8B" w:rsidRDefault="00AA07FA">
            <w:pPr>
              <w:jc w:val="center"/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0F4A8B">
              <w:rPr>
                <w:rFonts w:ascii="Songti SC Regular" w:eastAsia="Songti SC Regular" w:hAnsi="Songti SC Regular" w:hint="eastAsia"/>
                <w:sz w:val="24"/>
                <w:szCs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14:paraId="47CF09FD" w14:textId="4E662220" w:rsidR="00DE62D0" w:rsidRDefault="00DE62D0" w:rsidP="00DE62D0">
            <w:pPr>
              <w:rPr>
                <w:ins w:id="60" w:author="王伊颜Nicole" w:date="2021-06-12T18:06:00Z"/>
                <w:rFonts w:ascii="Songti SC Regular" w:eastAsia="Songti SC Regular" w:hAnsi="Songti SC Regular" w:hint="eastAsia"/>
                <w:sz w:val="24"/>
                <w:szCs w:val="24"/>
              </w:rPr>
            </w:pPr>
            <w:ins w:id="61" w:author="王伊颜Nicole" w:date="2021-06-12T18:07:00Z">
              <w:r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t>标题</w:t>
              </w:r>
            </w:ins>
            <w:ins w:id="62" w:author="王伊颜Nicole" w:date="2021-06-12T18:06:00Z">
              <w:r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t>一：使用频次对电商用户购买</w:t>
              </w:r>
              <w:r w:rsidRPr="00877473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t>付费</w:t>
              </w:r>
              <w:r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t>会员</w:t>
              </w:r>
              <w:r w:rsidRPr="00877473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t>意愿的影响研究</w:t>
              </w:r>
            </w:ins>
          </w:p>
          <w:p w14:paraId="5B7BB765" w14:textId="64D14D10" w:rsidR="00BD793B" w:rsidRPr="00D363DC" w:rsidDel="00DE62D0" w:rsidRDefault="00DE62D0" w:rsidP="000F4A8B">
            <w:pPr>
              <w:rPr>
                <w:del w:id="63" w:author="王伊颜Nicole" w:date="2021-06-12T18:06:00Z"/>
                <w:rFonts w:ascii="Songti SC Regular" w:eastAsia="Songti SC Regular" w:hAnsi="Songti SC Regular"/>
                <w:sz w:val="24"/>
                <w:szCs w:val="24"/>
              </w:rPr>
            </w:pPr>
            <w:ins w:id="64" w:author="王伊颜Nicole" w:date="2021-06-12T18:07:00Z">
              <w:r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t>标题二：电商付费会员制对用户行为影响的实证分析</w:t>
              </w:r>
            </w:ins>
            <w:del w:id="65" w:author="王伊颜Nicole" w:date="2021-06-12T18:06:00Z">
              <w:r w:rsidR="00BD793B" w:rsidRPr="00D363DC" w:rsidDel="00DE62D0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delText>【备选标题】</w:delText>
              </w:r>
            </w:del>
          </w:p>
          <w:p w14:paraId="721C5994" w14:textId="54986FD1" w:rsidR="000F4A8B" w:rsidRPr="00D363DC" w:rsidDel="005A4443" w:rsidRDefault="00910CC2" w:rsidP="000F4A8B">
            <w:pPr>
              <w:rPr>
                <w:del w:id="66" w:author="王伊颜Nicole" w:date="2021-06-12T17:21:00Z"/>
                <w:rFonts w:ascii="Songti SC Regular" w:eastAsia="Songti SC Regular" w:hAnsi="Songti SC Regular"/>
                <w:sz w:val="24"/>
                <w:szCs w:val="24"/>
              </w:rPr>
            </w:pPr>
            <w:del w:id="67" w:author="王伊颜Nicole" w:date="2021-06-12T17:21:00Z">
              <w:r w:rsidDel="005A4443">
                <w:rPr>
                  <w:rFonts w:ascii="Songti SC Regular" w:eastAsia="Songti SC Regular" w:hAnsi="Songti SC Regular"/>
                  <w:sz w:val="24"/>
                  <w:szCs w:val="24"/>
                </w:rPr>
                <w:delText>SaaS</w:delText>
              </w:r>
              <w:r w:rsidR="005943DA" w:rsidDel="005A4443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delText>在线</w:delText>
              </w:r>
              <w:r w:rsidR="000F4A8B" w:rsidRPr="00D363DC" w:rsidDel="005A4443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delText>会员订阅决策的影响因素研究——以某</w:delText>
              </w:r>
              <w:r w:rsidR="000F4A8B" w:rsidRPr="00D363DC" w:rsidDel="005A4443">
                <w:rPr>
                  <w:rFonts w:ascii="Songti SC Regular" w:eastAsia="Songti SC Regular" w:hAnsi="Songti SC Regular"/>
                  <w:sz w:val="24"/>
                  <w:szCs w:val="24"/>
                </w:rPr>
                <w:delText>SaaS</w:delText>
              </w:r>
              <w:r w:rsidR="000F4A8B" w:rsidRPr="00D363DC" w:rsidDel="005A4443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delText>企业的会员在线订阅模式为例</w:delText>
              </w:r>
            </w:del>
          </w:p>
          <w:p w14:paraId="26B5AFCA" w14:textId="2EF9FF97" w:rsidR="00254192" w:rsidRPr="00D363DC" w:rsidRDefault="000F4A8B" w:rsidP="000F4A8B">
            <w:pPr>
              <w:rPr>
                <w:rFonts w:ascii="Songti SC Regular" w:eastAsia="Songti SC Regular" w:hAnsi="Songti SC Regular" w:hint="eastAsia"/>
                <w:sz w:val="24"/>
                <w:szCs w:val="24"/>
              </w:rPr>
            </w:pPr>
            <w:del w:id="68" w:author="王伊颜Nicole" w:date="2021-06-12T17:21:00Z">
              <w:r w:rsidRPr="00D363DC" w:rsidDel="005A4443">
                <w:rPr>
                  <w:rFonts w:ascii="Songti SC Regular" w:eastAsia="Songti SC Regular" w:hAnsi="Songti SC Regular"/>
                  <w:sz w:val="24"/>
                  <w:szCs w:val="24"/>
                </w:rPr>
                <w:delText>S</w:delText>
              </w:r>
              <w:r w:rsidRPr="00D363DC" w:rsidDel="005A4443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delText>aaS模式中的会员付费决策影响因素研究</w:delText>
              </w:r>
            </w:del>
          </w:p>
        </w:tc>
      </w:tr>
      <w:tr w:rsidR="00254192" w14:paraId="2439F9E8" w14:textId="77777777" w:rsidTr="00BF7179">
        <w:trPr>
          <w:trHeight w:val="1550"/>
          <w:jc w:val="center"/>
        </w:trPr>
        <w:tc>
          <w:tcPr>
            <w:tcW w:w="2362" w:type="dxa"/>
            <w:vAlign w:val="center"/>
          </w:tcPr>
          <w:p w14:paraId="737E9C90" w14:textId="77777777" w:rsidR="00254192" w:rsidRPr="00BF7179" w:rsidRDefault="00AA07FA">
            <w:pPr>
              <w:jc w:val="center"/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14:paraId="14FC0DD8" w14:textId="77777777" w:rsidR="00E05D24" w:rsidRPr="00BF7179" w:rsidRDefault="00E05D24" w:rsidP="00E05D24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第1章 绪论</w:t>
            </w:r>
          </w:p>
          <w:p w14:paraId="24ABDE0E" w14:textId="77777777" w:rsidR="00E05D24" w:rsidRPr="00BF7179" w:rsidRDefault="00E05D24" w:rsidP="00E05D24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1.1 研究背景和意义</w:t>
            </w:r>
          </w:p>
          <w:p w14:paraId="7072769B" w14:textId="77777777" w:rsidR="00E05D24" w:rsidRPr="00BF7179" w:rsidRDefault="00E05D24" w:rsidP="00E05D24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1.2 研究思路和方法</w:t>
            </w:r>
          </w:p>
          <w:p w14:paraId="723D08FF" w14:textId="77777777" w:rsidR="00E05D24" w:rsidRPr="00BF7179" w:rsidRDefault="00E05D24" w:rsidP="00E05D24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1.3 本文的创新点与局限性</w:t>
            </w:r>
          </w:p>
          <w:p w14:paraId="2A8F2609" w14:textId="77777777" w:rsidR="00E05D24" w:rsidRPr="00BF7179" w:rsidRDefault="00E05D24" w:rsidP="00E05D24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第2章 文献综述</w:t>
            </w:r>
          </w:p>
          <w:p w14:paraId="50B2E370" w14:textId="1C8AD8DE" w:rsidR="00E05D24" w:rsidRPr="00BF7179" w:rsidDel="00DE62D0" w:rsidRDefault="00E05D24" w:rsidP="00DE62D0">
            <w:pPr>
              <w:rPr>
                <w:del w:id="69" w:author="王伊颜Nicole" w:date="2021-06-12T18:07:00Z"/>
                <w:rFonts w:ascii="Songti SC Regular" w:eastAsia="Songti SC Regular" w:hAnsi="Songti SC Regular"/>
                <w:sz w:val="24"/>
                <w:szCs w:val="24"/>
              </w:rPr>
              <w:pPrChange w:id="70" w:author="王伊颜Nicole" w:date="2021-06-12T18:07:00Z">
                <w:pPr/>
              </w:pPrChange>
            </w:pP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lastRenderedPageBreak/>
              <w:t>2.1</w:t>
            </w:r>
            <w:del w:id="71" w:author="王伊颜Nicole" w:date="2021-06-12T18:07:00Z">
              <w:r w:rsidRPr="00BF7179" w:rsidDel="00DE62D0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delText xml:space="preserve"> 关于</w:delText>
              </w:r>
              <w:r w:rsidRPr="00BF7179" w:rsidDel="00DE62D0">
                <w:rPr>
                  <w:rFonts w:ascii="Songti SC Regular" w:eastAsia="Songti SC Regular" w:hAnsi="Songti SC Regular" w:cs="Arial"/>
                  <w:sz w:val="24"/>
                  <w:szCs w:val="24"/>
                </w:rPr>
                <w:delText>SaaS</w:delText>
              </w:r>
              <w:r w:rsidRPr="00BF7179" w:rsidDel="00DE62D0">
                <w:rPr>
                  <w:rFonts w:ascii="Songti SC Regular" w:eastAsia="Songti SC Regular" w:hAnsi="Songti SC Regular" w:cs="Arial" w:hint="eastAsia"/>
                  <w:sz w:val="24"/>
                  <w:szCs w:val="24"/>
                </w:rPr>
                <w:delText>商业模式</w:delText>
              </w:r>
              <w:r w:rsidRPr="00BF7179" w:rsidDel="00DE62D0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delText>的研究</w:delText>
              </w:r>
            </w:del>
          </w:p>
          <w:p w14:paraId="79CC140E" w14:textId="15AE81E3" w:rsidR="00E05D24" w:rsidRPr="00BF7179" w:rsidRDefault="00E05D24" w:rsidP="00DE62D0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del w:id="72" w:author="王伊颜Nicole" w:date="2021-06-12T18:07:00Z">
              <w:r w:rsidRPr="00BF7179" w:rsidDel="00DE62D0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delText xml:space="preserve">2.2 </w:delText>
              </w:r>
            </w:del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关于会员订阅模式的研究</w:t>
            </w:r>
          </w:p>
          <w:p w14:paraId="252A4B28" w14:textId="77777777" w:rsidR="00E05D24" w:rsidRPr="00BF7179" w:rsidRDefault="00E05D24" w:rsidP="00E05D24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2.3 关于在线付费意愿的研究</w:t>
            </w:r>
          </w:p>
          <w:p w14:paraId="629210ED" w14:textId="77777777" w:rsidR="00E05D24" w:rsidRPr="00BF7179" w:rsidRDefault="00E05D24" w:rsidP="00E05D24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2.4 文献评述</w:t>
            </w:r>
          </w:p>
          <w:p w14:paraId="18A0344F" w14:textId="77777777" w:rsidR="00E05D24" w:rsidRPr="00BF7179" w:rsidRDefault="00E05D24" w:rsidP="00E05D24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第3章 理论基础与研究假设</w:t>
            </w:r>
          </w:p>
          <w:p w14:paraId="550376DE" w14:textId="77777777" w:rsidR="00E05D24" w:rsidRPr="00BF7179" w:rsidRDefault="00E05D24" w:rsidP="00E05D24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3.1 相关概念</w:t>
            </w:r>
          </w:p>
          <w:p w14:paraId="00F3F706" w14:textId="77777777" w:rsidR="00E05D24" w:rsidRPr="00BF7179" w:rsidRDefault="00E05D24" w:rsidP="00E05D24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3.2 理论基础</w:t>
            </w:r>
          </w:p>
          <w:p w14:paraId="2A584286" w14:textId="77777777" w:rsidR="00E05D24" w:rsidRPr="00BF7179" w:rsidRDefault="00E05D24" w:rsidP="00E05D24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3.3 研究假设提出</w:t>
            </w:r>
          </w:p>
          <w:p w14:paraId="16FCE201" w14:textId="03A23E17" w:rsidR="00E05D24" w:rsidRPr="00BF7179" w:rsidRDefault="00E05D24" w:rsidP="00E05D24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第4章</w:t>
            </w:r>
            <w:del w:id="73" w:author="王伊颜Nicole" w:date="2021-06-12T18:08:00Z">
              <w:r w:rsidRPr="00BF7179" w:rsidDel="00DE62D0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delText xml:space="preserve"> 影响会员订阅决策的影响因素的</w:delText>
              </w:r>
            </w:del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实证分析</w:t>
            </w:r>
          </w:p>
          <w:p w14:paraId="7E76FEBD" w14:textId="77777777" w:rsidR="00E05D24" w:rsidRPr="00BF7179" w:rsidRDefault="00E05D24" w:rsidP="00E05D24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4.1 样本选取与数据来源</w:t>
            </w:r>
          </w:p>
          <w:p w14:paraId="36178DF6" w14:textId="77777777" w:rsidR="00E05D24" w:rsidRPr="00BF7179" w:rsidRDefault="00E05D24" w:rsidP="00E05D24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4.2 变量定义</w:t>
            </w:r>
          </w:p>
          <w:p w14:paraId="40ADEAD0" w14:textId="77777777" w:rsidR="00E05D24" w:rsidRPr="00BF7179" w:rsidRDefault="00E05D24" w:rsidP="00E05D24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4.3 研究设计</w:t>
            </w:r>
          </w:p>
          <w:p w14:paraId="6B15FC3C" w14:textId="77777777" w:rsidR="00E05D24" w:rsidRPr="00BF7179" w:rsidRDefault="00E05D24" w:rsidP="00E05D24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4.4 实证分析与结果</w:t>
            </w:r>
          </w:p>
          <w:p w14:paraId="457A7F5C" w14:textId="77777777" w:rsidR="00E05D24" w:rsidRPr="00BF7179" w:rsidRDefault="00E05D24" w:rsidP="00E05D24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第5章 研究结论及策略建议</w:t>
            </w:r>
          </w:p>
          <w:p w14:paraId="0774C61D" w14:textId="77777777" w:rsidR="00E05D24" w:rsidRPr="00BF7179" w:rsidRDefault="00E05D24" w:rsidP="00E05D24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5.1 研究结论</w:t>
            </w:r>
          </w:p>
          <w:p w14:paraId="25E10A46" w14:textId="2A9D6FB9" w:rsidR="00E05D24" w:rsidRPr="00BF7179" w:rsidRDefault="00E05D24" w:rsidP="00E05D24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 xml:space="preserve">5.2 </w:t>
            </w:r>
            <w:r w:rsidR="00C43C66"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对策</w:t>
            </w: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建议</w:t>
            </w:r>
          </w:p>
          <w:p w14:paraId="4553DAB3" w14:textId="77777777" w:rsidR="00E05D24" w:rsidRPr="00BF7179" w:rsidRDefault="00E05D24" w:rsidP="00E05D24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参考文献</w:t>
            </w:r>
          </w:p>
          <w:p w14:paraId="5B494070" w14:textId="570D71A8" w:rsidR="00254192" w:rsidRPr="00BF7179" w:rsidRDefault="00E05D24" w:rsidP="00E05D24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致谢</w:t>
            </w:r>
          </w:p>
        </w:tc>
      </w:tr>
      <w:tr w:rsidR="00254192" w14:paraId="528EDF80" w14:textId="77777777">
        <w:trPr>
          <w:trHeight w:val="2683"/>
          <w:jc w:val="center"/>
        </w:trPr>
        <w:tc>
          <w:tcPr>
            <w:tcW w:w="2362" w:type="dxa"/>
            <w:vAlign w:val="center"/>
          </w:tcPr>
          <w:p w14:paraId="5F34FE5D" w14:textId="77777777" w:rsidR="00254192" w:rsidRPr="00BF7179" w:rsidRDefault="00AA07FA">
            <w:pPr>
              <w:jc w:val="center"/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lastRenderedPageBreak/>
              <w:t>论文素材、数据及参考书目</w:t>
            </w:r>
          </w:p>
        </w:tc>
        <w:tc>
          <w:tcPr>
            <w:tcW w:w="6982" w:type="dxa"/>
            <w:vAlign w:val="center"/>
          </w:tcPr>
          <w:p w14:paraId="1DD6B3AD" w14:textId="77777777" w:rsidR="007913A5" w:rsidRPr="00BF7179" w:rsidRDefault="007913A5" w:rsidP="00E05D24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【</w:t>
            </w:r>
            <w:r w:rsidR="00E05D24"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素材</w:t>
            </w: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】</w:t>
            </w:r>
          </w:p>
          <w:p w14:paraId="7747DE43" w14:textId="5E04068A" w:rsidR="00E05D24" w:rsidRPr="00BF7179" w:rsidRDefault="00BE7016" w:rsidP="00E05D24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主要基于本人自2017</w:t>
            </w:r>
            <w:r w:rsidR="00BD793B"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年至今，</w:t>
            </w: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负责易企秀</w:t>
            </w:r>
            <w:r w:rsidR="007913A5"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从免费到付费的</w:t>
            </w: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商业化</w:t>
            </w:r>
            <w:r w:rsidR="007913A5"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过程</w:t>
            </w: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中的思考和探索</w:t>
            </w:r>
          </w:p>
          <w:p w14:paraId="22890C40" w14:textId="03D31B4B" w:rsidR="006E579F" w:rsidRPr="00BF7179" w:rsidRDefault="007913A5" w:rsidP="006E579F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【数据</w:t>
            </w:r>
            <w:r w:rsidR="006E579F"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来源</w:t>
            </w: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】</w:t>
            </w:r>
          </w:p>
          <w:p w14:paraId="1B2696B2" w14:textId="37CBF6FB" w:rsidR="00E05D24" w:rsidRPr="00BF7179" w:rsidDel="00DE62D0" w:rsidRDefault="00DE62D0" w:rsidP="00E05D24">
            <w:pPr>
              <w:rPr>
                <w:del w:id="74" w:author="王伊颜Nicole" w:date="2021-06-12T18:08:00Z"/>
                <w:rFonts w:ascii="Songti SC Regular" w:eastAsia="Songti SC Regular" w:hAnsi="Songti SC Regular"/>
                <w:sz w:val="24"/>
                <w:szCs w:val="24"/>
              </w:rPr>
            </w:pPr>
            <w:ins w:id="75" w:author="王伊颜Nicole" w:date="2021-06-12T18:08:00Z">
              <w:r>
                <w:rPr>
                  <w:rFonts w:ascii="Songti SC Regular" w:eastAsia="Songti SC Regular" w:hAnsi="Songti SC Regular" w:cs="Times Roman" w:hint="eastAsia"/>
                  <w:color w:val="343434"/>
                  <w:kern w:val="0"/>
                  <w:sz w:val="24"/>
                  <w:szCs w:val="24"/>
                </w:rPr>
                <w:t>某在线商城8万名用户的</w:t>
              </w:r>
              <w:r>
                <w:rPr>
                  <w:rFonts w:ascii="Songti SC Regular" w:eastAsia="Songti SC Regular" w:hAnsi="Songti SC Regular" w:cs="Times Roman" w:hint="eastAsia"/>
                  <w:color w:val="343434"/>
                  <w:kern w:val="0"/>
                  <w:sz w:val="24"/>
                  <w:szCs w:val="24"/>
                </w:rPr>
                <w:t>行为数据</w:t>
              </w:r>
            </w:ins>
            <w:del w:id="76" w:author="王伊颜Nicole" w:date="2021-06-12T18:08:00Z">
              <w:r w:rsidR="007913A5" w:rsidRPr="00BF7179" w:rsidDel="00DE62D0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delText>向用户投放问卷</w:delText>
              </w:r>
            </w:del>
          </w:p>
          <w:p w14:paraId="26CECF1B" w14:textId="77777777" w:rsidR="00DE62D0" w:rsidRDefault="00DE62D0" w:rsidP="00E05D24">
            <w:pPr>
              <w:rPr>
                <w:ins w:id="77" w:author="王伊颜Nicole" w:date="2021-06-12T18:08:00Z"/>
                <w:rFonts w:ascii="Songti SC Regular" w:eastAsia="Songti SC Regular" w:hAnsi="Songti SC Regular" w:hint="eastAsia"/>
                <w:sz w:val="24"/>
                <w:szCs w:val="24"/>
              </w:rPr>
            </w:pPr>
          </w:p>
          <w:p w14:paraId="52D6882D" w14:textId="687A8F31" w:rsidR="00E05D24" w:rsidRPr="00BF7179" w:rsidRDefault="006E579F" w:rsidP="00E05D24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lastRenderedPageBreak/>
              <w:t>【</w:t>
            </w:r>
            <w:r w:rsidR="00E05D24"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参考文献</w:t>
            </w: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】</w:t>
            </w:r>
          </w:p>
          <w:p w14:paraId="0B32F686" w14:textId="1E46E33F" w:rsidR="00E05D24" w:rsidRPr="00BF7179" w:rsidDel="00DE62D0" w:rsidRDefault="00E05D24" w:rsidP="00E05D24">
            <w:pPr>
              <w:rPr>
                <w:del w:id="78" w:author="王伊颜Nicole" w:date="2021-06-12T18:09:00Z"/>
                <w:rFonts w:ascii="Songti SC Regular" w:eastAsia="Songti SC Regular" w:hAnsi="Songti SC Regular"/>
                <w:sz w:val="24"/>
                <w:szCs w:val="24"/>
              </w:rPr>
            </w:pPr>
            <w:del w:id="79" w:author="王伊颜Nicole" w:date="2021-06-12T18:09:00Z">
              <w:r w:rsidRPr="00BF7179" w:rsidDel="00DE62D0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delText>张权，张超，杨洵</w:delText>
              </w:r>
              <w:r w:rsidRPr="00BF7179" w:rsidDel="00DE62D0">
                <w:rPr>
                  <w:rFonts w:ascii="Songti SC Regular" w:eastAsia="Songti SC Regular" w:hAnsi="Songti SC Regular"/>
                  <w:sz w:val="24"/>
                  <w:szCs w:val="24"/>
                </w:rPr>
                <w:delText>.SaaS</w:delText>
              </w:r>
              <w:r w:rsidRPr="00BF7179" w:rsidDel="00DE62D0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delText>商业模式构建及创新策略研究</w:delText>
              </w:r>
              <w:r w:rsidRPr="00BF7179" w:rsidDel="00DE62D0">
                <w:rPr>
                  <w:rFonts w:ascii="Songti SC Regular" w:eastAsia="Songti SC Regular" w:hAnsi="Songti SC Regular"/>
                  <w:sz w:val="24"/>
                  <w:szCs w:val="24"/>
                </w:rPr>
                <w:delText xml:space="preserve">[J]. </w:delText>
              </w:r>
              <w:r w:rsidRPr="00BF7179" w:rsidDel="00DE62D0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delText>图书与情报，</w:delText>
              </w:r>
              <w:r w:rsidRPr="00BF7179" w:rsidDel="00DE62D0">
                <w:rPr>
                  <w:rFonts w:ascii="Songti SC Regular" w:eastAsia="Songti SC Regular" w:hAnsi="Songti SC Regular"/>
                  <w:sz w:val="24"/>
                  <w:szCs w:val="24"/>
                </w:rPr>
                <w:delText xml:space="preserve"> 2012</w:delText>
              </w:r>
              <w:r w:rsidRPr="00BF7179" w:rsidDel="00DE62D0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delText>，</w:delText>
              </w:r>
              <w:r w:rsidRPr="00BF7179" w:rsidDel="00DE62D0">
                <w:rPr>
                  <w:rFonts w:ascii="Songti SC Regular" w:eastAsia="Songti SC Regular" w:hAnsi="Songti SC Regular"/>
                  <w:sz w:val="24"/>
                  <w:szCs w:val="24"/>
                </w:rPr>
                <w:delText xml:space="preserve">1( 1) : 109 - 113+144. </w:delText>
              </w:r>
            </w:del>
          </w:p>
          <w:p w14:paraId="3D2833CB" w14:textId="4791EBF7" w:rsidR="00E05D24" w:rsidRPr="00BF7179" w:rsidDel="00DE62D0" w:rsidRDefault="00E05D24" w:rsidP="00E05D24">
            <w:pPr>
              <w:rPr>
                <w:del w:id="80" w:author="王伊颜Nicole" w:date="2021-06-12T18:09:00Z"/>
                <w:rFonts w:ascii="Songti SC Regular" w:eastAsia="Songti SC Regular" w:hAnsi="Songti SC Regular"/>
                <w:sz w:val="24"/>
                <w:szCs w:val="24"/>
              </w:rPr>
            </w:pPr>
            <w:del w:id="81" w:author="王伊颜Nicole" w:date="2021-06-12T18:09:00Z">
              <w:r w:rsidRPr="00BF7179" w:rsidDel="00DE62D0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delText>严建援，郭海玲，戢妍</w:delText>
              </w:r>
              <w:r w:rsidRPr="00BF7179" w:rsidDel="00DE62D0">
                <w:rPr>
                  <w:rFonts w:ascii="Songti SC Regular" w:eastAsia="Songti SC Regular" w:hAnsi="Songti SC Regular"/>
                  <w:sz w:val="24"/>
                  <w:szCs w:val="24"/>
                </w:rPr>
                <w:delText>.</w:delText>
              </w:r>
              <w:r w:rsidRPr="00BF7179" w:rsidDel="00DE62D0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delText>具有纵向差异的软件提供商竞争性升级定价问题</w:delText>
              </w:r>
              <w:r w:rsidRPr="00BF7179" w:rsidDel="00DE62D0">
                <w:rPr>
                  <w:rFonts w:ascii="Songti SC Regular" w:eastAsia="Songti SC Regular" w:hAnsi="Songti SC Regular"/>
                  <w:sz w:val="24"/>
                  <w:szCs w:val="24"/>
                </w:rPr>
                <w:delText>[J].</w:delText>
              </w:r>
              <w:r w:rsidRPr="00BF7179" w:rsidDel="00DE62D0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delText>管理学报，</w:delText>
              </w:r>
              <w:r w:rsidRPr="00BF7179" w:rsidDel="00DE62D0">
                <w:rPr>
                  <w:rFonts w:ascii="Songti SC Regular" w:eastAsia="Songti SC Regular" w:hAnsi="Songti SC Regular"/>
                  <w:sz w:val="24"/>
                  <w:szCs w:val="24"/>
                </w:rPr>
                <w:delText xml:space="preserve"> 2013</w:delText>
              </w:r>
              <w:r w:rsidRPr="00BF7179" w:rsidDel="00DE62D0">
                <w:rPr>
                  <w:rFonts w:ascii="Songti SC Regular" w:eastAsia="Songti SC Regular" w:hAnsi="Songti SC Regular" w:hint="eastAsia"/>
                  <w:sz w:val="24"/>
                  <w:szCs w:val="24"/>
                </w:rPr>
                <w:delText>，</w:delText>
              </w:r>
              <w:r w:rsidRPr="00BF7179" w:rsidDel="00DE62D0">
                <w:rPr>
                  <w:rFonts w:ascii="Songti SC Regular" w:eastAsia="Songti SC Regular" w:hAnsi="Songti SC Regular"/>
                  <w:sz w:val="24"/>
                  <w:szCs w:val="24"/>
                </w:rPr>
                <w:delText xml:space="preserve">5( 5) : 715 - 721+745.   </w:delText>
              </w:r>
            </w:del>
          </w:p>
          <w:p w14:paraId="4A57C6AA" w14:textId="77777777" w:rsidR="00E05D24" w:rsidRPr="00BF7179" w:rsidRDefault="00E05D24" w:rsidP="00E05D24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李振华，应明幼，王浣尘</w:t>
            </w:r>
            <w:r w:rsidRPr="00BF7179">
              <w:rPr>
                <w:rFonts w:ascii="Songti SC Regular" w:eastAsia="Songti SC Regular" w:hAnsi="Songti SC Regular"/>
                <w:sz w:val="24"/>
                <w:szCs w:val="24"/>
              </w:rPr>
              <w:t>.</w:t>
            </w: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影响会员服务升级行为的价值体验要素研究——基于在线视频的内容订阅模式</w:t>
            </w:r>
            <w:r w:rsidRPr="00BF7179">
              <w:rPr>
                <w:rFonts w:ascii="Songti SC Regular" w:eastAsia="Songti SC Regular" w:hAnsi="Songti SC Regular"/>
                <w:sz w:val="24"/>
                <w:szCs w:val="24"/>
              </w:rPr>
              <w:t xml:space="preserve"> [J].</w:t>
            </w: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 xml:space="preserve">工业工程与管理 </w:t>
            </w:r>
            <w:r w:rsidRPr="00BF7179">
              <w:rPr>
                <w:rFonts w:ascii="Songti SC Regular" w:eastAsia="Songti SC Regular" w:hAnsi="Songti SC Regular"/>
                <w:sz w:val="24"/>
                <w:szCs w:val="24"/>
              </w:rPr>
              <w:t>,2014</w:t>
            </w: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，</w:t>
            </w:r>
            <w:r w:rsidRPr="00BF7179">
              <w:rPr>
                <w:rFonts w:ascii="Songti SC Regular" w:eastAsia="Songti SC Regular" w:hAnsi="Songti SC Regular"/>
                <w:sz w:val="24"/>
                <w:szCs w:val="24"/>
              </w:rPr>
              <w:t xml:space="preserve">2(1):108-112+121. </w:t>
            </w:r>
          </w:p>
          <w:p w14:paraId="246D5262" w14:textId="77777777" w:rsidR="00E05D24" w:rsidRPr="00BF7179" w:rsidRDefault="00E05D24" w:rsidP="00E05D24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霍红，白艺彩，吴绒，侯永</w:t>
            </w:r>
            <w:r w:rsidRPr="00BF7179">
              <w:rPr>
                <w:rFonts w:ascii="Songti SC Regular" w:eastAsia="Songti SC Regular" w:hAnsi="Songti SC Regular"/>
                <w:sz w:val="24"/>
                <w:szCs w:val="24"/>
              </w:rPr>
              <w:t xml:space="preserve">. </w:t>
            </w: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基于双边市场的视频平台收入模式</w:t>
            </w:r>
            <w:r w:rsidRPr="00BF7179">
              <w:rPr>
                <w:rFonts w:ascii="Songti SC Regular" w:eastAsia="Songti SC Regular" w:hAnsi="Songti SC Regular"/>
                <w:sz w:val="24"/>
                <w:szCs w:val="24"/>
              </w:rPr>
              <w:t xml:space="preserve">: </w:t>
            </w: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免费与付费的均衡</w:t>
            </w:r>
            <w:r w:rsidRPr="00BF7179">
              <w:rPr>
                <w:rFonts w:ascii="Songti SC Regular" w:eastAsia="Songti SC Regular" w:hAnsi="Songti SC Regular"/>
                <w:sz w:val="24"/>
                <w:szCs w:val="24"/>
              </w:rPr>
              <w:t xml:space="preserve">[J]. </w:t>
            </w: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产经评论，</w:t>
            </w:r>
            <w:r w:rsidRPr="00BF7179">
              <w:rPr>
                <w:rFonts w:ascii="Songti SC Regular" w:eastAsia="Songti SC Regular" w:hAnsi="Songti SC Regular"/>
                <w:sz w:val="24"/>
                <w:szCs w:val="24"/>
              </w:rPr>
              <w:t>2019</w:t>
            </w: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，</w:t>
            </w:r>
            <w:r w:rsidRPr="00BF7179">
              <w:rPr>
                <w:rFonts w:ascii="Songti SC Regular" w:eastAsia="Songti SC Regular" w:hAnsi="Songti SC Regular"/>
                <w:sz w:val="24"/>
                <w:szCs w:val="24"/>
              </w:rPr>
              <w:t xml:space="preserve">10( 6) : 20 - 30. </w:t>
            </w:r>
          </w:p>
          <w:p w14:paraId="10FE3F4A" w14:textId="77777777" w:rsidR="00E05D24" w:rsidRPr="00BF7179" w:rsidRDefault="00E05D24" w:rsidP="00E05D24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谭德庆，李子庆</w:t>
            </w:r>
            <w:r w:rsidRPr="00BF7179">
              <w:rPr>
                <w:rFonts w:ascii="Songti SC Regular" w:eastAsia="Songti SC Regular" w:hAnsi="Songti SC Regular"/>
                <w:sz w:val="24"/>
                <w:szCs w:val="24"/>
              </w:rPr>
              <w:t>.</w:t>
            </w: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网络视频内容提供模式选择、价格及嵌入广告量研究</w:t>
            </w:r>
            <w:r w:rsidRPr="00BF7179">
              <w:rPr>
                <w:rFonts w:ascii="Songti SC Regular" w:eastAsia="Songti SC Regular" w:hAnsi="Songti SC Regular"/>
                <w:sz w:val="24"/>
                <w:szCs w:val="24"/>
              </w:rPr>
              <w:t xml:space="preserve"> [J]. </w:t>
            </w: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管理评论，</w:t>
            </w:r>
            <w:r w:rsidRPr="00BF7179">
              <w:rPr>
                <w:rFonts w:ascii="Songti SC Regular" w:eastAsia="Songti SC Regular" w:hAnsi="Songti SC Regular"/>
                <w:sz w:val="24"/>
                <w:szCs w:val="24"/>
              </w:rPr>
              <w:t>2017</w:t>
            </w: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，</w:t>
            </w:r>
            <w:r w:rsidRPr="00BF7179">
              <w:rPr>
                <w:rFonts w:ascii="Songti SC Regular" w:eastAsia="Songti SC Regular" w:hAnsi="Songti SC Regular"/>
                <w:sz w:val="24"/>
                <w:szCs w:val="24"/>
              </w:rPr>
              <w:t xml:space="preserve">4( 4) : 91 - 97.     </w:t>
            </w:r>
          </w:p>
          <w:p w14:paraId="0F0F21C3" w14:textId="527F20B1" w:rsidR="00254192" w:rsidRPr="00BF7179" w:rsidRDefault="00E05D24">
            <w:pPr>
              <w:rPr>
                <w:rFonts w:ascii="Songti SC Regular" w:eastAsia="Songti SC Regular" w:hAnsi="Songti SC Regular"/>
                <w:sz w:val="24"/>
                <w:szCs w:val="24"/>
              </w:rPr>
            </w:pP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吴邦刚，余 琦，陈煜波</w:t>
            </w:r>
            <w:r w:rsidRPr="00BF7179">
              <w:rPr>
                <w:rFonts w:ascii="Songti SC Regular" w:eastAsia="Songti SC Regular" w:hAnsi="Songti SC Regular"/>
                <w:sz w:val="24"/>
                <w:szCs w:val="24"/>
              </w:rPr>
              <w:t>.</w:t>
            </w: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基于全生命周期行为的会员等级体系对顾客购买行为的影响</w:t>
            </w:r>
            <w:r w:rsidRPr="00BF7179">
              <w:rPr>
                <w:rFonts w:ascii="Songti SC Regular" w:eastAsia="Songti SC Regular" w:hAnsi="Songti SC Regular"/>
                <w:sz w:val="24"/>
                <w:szCs w:val="24"/>
              </w:rPr>
              <w:t xml:space="preserve"> [J]. </w:t>
            </w: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管理学报，</w:t>
            </w:r>
            <w:r w:rsidRPr="00BF7179">
              <w:rPr>
                <w:rFonts w:ascii="Songti SC Regular" w:eastAsia="Songti SC Regular" w:hAnsi="Songti SC Regular"/>
                <w:sz w:val="24"/>
                <w:szCs w:val="24"/>
              </w:rPr>
              <w:t>2018</w:t>
            </w:r>
            <w:r w:rsidRPr="00BF7179">
              <w:rPr>
                <w:rFonts w:ascii="Songti SC Regular" w:eastAsia="Songti SC Regular" w:hAnsi="Songti SC Regular" w:hint="eastAsia"/>
                <w:sz w:val="24"/>
                <w:szCs w:val="24"/>
              </w:rPr>
              <w:t>，</w:t>
            </w:r>
            <w:r w:rsidRPr="00BF7179">
              <w:rPr>
                <w:rFonts w:ascii="Songti SC Regular" w:eastAsia="Songti SC Regular" w:hAnsi="Songti SC Regular"/>
                <w:sz w:val="24"/>
                <w:szCs w:val="24"/>
              </w:rPr>
              <w:t xml:space="preserve">4( 4) : 569 - 576. </w:t>
            </w:r>
          </w:p>
        </w:tc>
      </w:tr>
    </w:tbl>
    <w:p w14:paraId="4E210B0A" w14:textId="77777777" w:rsidR="00254192" w:rsidRDefault="00AA07FA" w:rsidP="003666CF">
      <w:pPr>
        <w:ind w:firstLineChars="200" w:firstLine="454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lastRenderedPageBreak/>
        <w:t>注：1、请认真填写各项信息，</w:t>
      </w:r>
      <w:r>
        <w:rPr>
          <w:rFonts w:ascii="宋体" w:eastAsia="宋体" w:hAnsi="宋体"/>
          <w:b/>
          <w:bCs/>
          <w:color w:val="FF0000"/>
        </w:rPr>
        <w:t>根据学员</w:t>
      </w:r>
      <w:r>
        <w:rPr>
          <w:rFonts w:ascii="宋体" w:eastAsia="宋体" w:hAnsi="宋体" w:hint="eastAsia"/>
          <w:b/>
          <w:bCs/>
          <w:color w:val="FF0000"/>
        </w:rPr>
        <w:t>相关情况和拟定</w:t>
      </w:r>
      <w:r>
        <w:rPr>
          <w:rFonts w:ascii="宋体" w:eastAsia="宋体" w:hAnsi="宋体"/>
          <w:b/>
          <w:bCs/>
          <w:color w:val="FF0000"/>
        </w:rPr>
        <w:t>论文方向，由院系统一分配指导老师。</w:t>
      </w:r>
    </w:p>
    <w:p w14:paraId="64B15ACB" w14:textId="77777777" w:rsidR="00254192" w:rsidRDefault="00AA07FA" w:rsidP="00254192">
      <w:pPr>
        <w:ind w:firstLineChars="200" w:firstLine="454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 w:rsidR="00254192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D77C1"/>
    <w:multiLevelType w:val="hybridMultilevel"/>
    <w:tmpl w:val="4B6CDE08"/>
    <w:lvl w:ilvl="0" w:tplc="CF7AF2E8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bordersDoNotSurroundHeader/>
  <w:bordersDoNotSurroundFooter/>
  <w:proofState w:spelling="clean" w:grammar="clean"/>
  <w:revisionView w:markup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DD7"/>
    <w:rsid w:val="9EBF8871"/>
    <w:rsid w:val="E9710308"/>
    <w:rsid w:val="000C6ED7"/>
    <w:rsid w:val="000D616E"/>
    <w:rsid w:val="000F4A8B"/>
    <w:rsid w:val="00111AC2"/>
    <w:rsid w:val="00167C06"/>
    <w:rsid w:val="001814BC"/>
    <w:rsid w:val="001C3791"/>
    <w:rsid w:val="001D4ABC"/>
    <w:rsid w:val="001F2172"/>
    <w:rsid w:val="002315AB"/>
    <w:rsid w:val="00254192"/>
    <w:rsid w:val="002B46B6"/>
    <w:rsid w:val="002D58E9"/>
    <w:rsid w:val="00334581"/>
    <w:rsid w:val="00337AE9"/>
    <w:rsid w:val="003666CF"/>
    <w:rsid w:val="003A7DCB"/>
    <w:rsid w:val="003B40AE"/>
    <w:rsid w:val="003C213C"/>
    <w:rsid w:val="005127CB"/>
    <w:rsid w:val="00556D05"/>
    <w:rsid w:val="005943DA"/>
    <w:rsid w:val="005A4443"/>
    <w:rsid w:val="005D1E08"/>
    <w:rsid w:val="006970BB"/>
    <w:rsid w:val="006D7F66"/>
    <w:rsid w:val="006E579F"/>
    <w:rsid w:val="00716AE6"/>
    <w:rsid w:val="00733ED0"/>
    <w:rsid w:val="00761113"/>
    <w:rsid w:val="007913A5"/>
    <w:rsid w:val="007F70F5"/>
    <w:rsid w:val="00807310"/>
    <w:rsid w:val="0082352A"/>
    <w:rsid w:val="0083496E"/>
    <w:rsid w:val="00877473"/>
    <w:rsid w:val="008B513B"/>
    <w:rsid w:val="00910CC2"/>
    <w:rsid w:val="00910D90"/>
    <w:rsid w:val="0095140E"/>
    <w:rsid w:val="00977D4A"/>
    <w:rsid w:val="0099134E"/>
    <w:rsid w:val="009D0666"/>
    <w:rsid w:val="009E46A5"/>
    <w:rsid w:val="00A32456"/>
    <w:rsid w:val="00A7470D"/>
    <w:rsid w:val="00AA07FA"/>
    <w:rsid w:val="00AB5DD7"/>
    <w:rsid w:val="00B50F9A"/>
    <w:rsid w:val="00B70C6A"/>
    <w:rsid w:val="00BD5CD6"/>
    <w:rsid w:val="00BD793B"/>
    <w:rsid w:val="00BE7016"/>
    <w:rsid w:val="00BF1924"/>
    <w:rsid w:val="00BF7179"/>
    <w:rsid w:val="00C43C66"/>
    <w:rsid w:val="00D34A82"/>
    <w:rsid w:val="00D363DC"/>
    <w:rsid w:val="00DE62D0"/>
    <w:rsid w:val="00E05D24"/>
    <w:rsid w:val="00E5705C"/>
    <w:rsid w:val="00EF7DBC"/>
    <w:rsid w:val="00F764D8"/>
    <w:rsid w:val="00F8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322B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5D24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paragraph" w:styleId="a4">
    <w:name w:val="List Paragraph"/>
    <w:basedOn w:val="a"/>
    <w:uiPriority w:val="99"/>
    <w:unhideWhenUsed/>
    <w:rsid w:val="007913A5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5A4443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5A4443"/>
    <w:rPr>
      <w:rFonts w:ascii="Lucida Grande" w:hAnsi="Lucida Grande" w:cs="Lucida Grande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5D24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paragraph" w:styleId="a4">
    <w:name w:val="List Paragraph"/>
    <w:basedOn w:val="a"/>
    <w:uiPriority w:val="99"/>
    <w:unhideWhenUsed/>
    <w:rsid w:val="007913A5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5A4443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5A4443"/>
    <w:rPr>
      <w:rFonts w:ascii="Lucida Grande" w:hAnsi="Lucida Grande" w:cs="Lucida Grande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412</Words>
  <Characters>2350</Characters>
  <Application>Microsoft Macintosh Word</Application>
  <DocSecurity>0</DocSecurity>
  <Lines>19</Lines>
  <Paragraphs>5</Paragraphs>
  <ScaleCrop>false</ScaleCrop>
  <Company>北京中网易企秀科技有限公司</Company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王伊颜Nicole</cp:lastModifiedBy>
  <cp:revision>28</cp:revision>
  <dcterms:created xsi:type="dcterms:W3CDTF">2021-01-21T00:38:00Z</dcterms:created>
  <dcterms:modified xsi:type="dcterms:W3CDTF">2021-06-12T10:11:00Z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